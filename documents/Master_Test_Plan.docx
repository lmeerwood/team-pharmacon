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A4D35A9" w14:textId="77777777" w:rsidR="007F523B" w:rsidRDefault="00E932BE">
      <w:pPr>
        <w:pStyle w:val="TitelSogeti"/>
        <w:rPr>
          <w:lang w:val="en-US"/>
        </w:rPr>
      </w:pPr>
      <w:r>
        <w:rPr>
          <w:noProof/>
          <w:lang w:val="en-AU" w:eastAsia="en-AU"/>
        </w:rPr>
        <mc:AlternateContent>
          <mc:Choice Requires="wps">
            <w:drawing>
              <wp:anchor distT="0" distB="0" distL="89535" distR="89535" simplePos="0" relativeHeight="251658240" behindDoc="0" locked="0" layoutInCell="1" allowOverlap="1" wp14:anchorId="5A4D3A9E" wp14:editId="5A4D3A9F">
                <wp:simplePos x="0" y="0"/>
                <wp:positionH relativeFrom="margin">
                  <wp:align>center</wp:align>
                </wp:positionH>
                <wp:positionV relativeFrom="page">
                  <wp:posOffset>1943735</wp:posOffset>
                </wp:positionV>
                <wp:extent cx="3689985" cy="134048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9985" cy="13404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08F89C" w14:textId="77777777" w:rsidR="00F44DC2" w:rsidRDefault="00F44DC2"/>
                          <w:tbl>
                            <w:tblPr>
                              <w:tblW w:w="5812" w:type="dxa"/>
                              <w:tblInd w:w="70" w:type="dxa"/>
                              <w:tblLayout w:type="fixed"/>
                              <w:tblCellMar>
                                <w:left w:w="70" w:type="dxa"/>
                                <w:right w:w="70" w:type="dxa"/>
                              </w:tblCellMar>
                              <w:tblLook w:val="0000" w:firstRow="0" w:lastRow="0" w:firstColumn="0" w:lastColumn="0" w:noHBand="0" w:noVBand="0"/>
                            </w:tblPr>
                            <w:tblGrid>
                              <w:gridCol w:w="5812"/>
                            </w:tblGrid>
                            <w:tr w:rsidR="00F44DC2" w14:paraId="5A4D3AE0" w14:textId="77777777" w:rsidTr="005E6FEA">
                              <w:trPr>
                                <w:trHeight w:hRule="exact" w:val="2112"/>
                              </w:trPr>
                              <w:tc>
                                <w:tcPr>
                                  <w:tcW w:w="5812" w:type="dxa"/>
                                  <w:shd w:val="clear" w:color="auto" w:fill="auto"/>
                                </w:tcPr>
                                <w:p w14:paraId="5A4D3ADE" w14:textId="43455CE7" w:rsidR="00F44DC2" w:rsidRDefault="00F44DC2">
                                  <w:pPr>
                                    <w:pStyle w:val="TitelSogeti"/>
                                    <w:spacing w:before="360" w:after="0" w:line="420" w:lineRule="atLeast"/>
                                    <w:ind w:left="0" w:right="0"/>
                                    <w:jc w:val="center"/>
                                    <w:rPr>
                                      <w:lang w:val="en-US"/>
                                    </w:rPr>
                                  </w:pPr>
                                  <w:r>
                                    <w:t>Team PHarmacon</w:t>
                                  </w:r>
                                  <w:r>
                                    <w:rPr>
                                      <w:lang w:val="en-US"/>
                                    </w:rPr>
                                    <w:t xml:space="preserve"> </w:t>
                                  </w:r>
                                  <w:r>
                                    <w:rPr>
                                      <w:lang w:val="en-US"/>
                                    </w:rPr>
                                    <w:br/>
                                    <w:t>Master Test Plan</w:t>
                                  </w:r>
                                </w:p>
                                <w:p w14:paraId="5A4D3ADF" w14:textId="77777777" w:rsidR="00F44DC2" w:rsidRDefault="00F44DC2">
                                  <w:pPr>
                                    <w:pStyle w:val="TitelSogeti"/>
                                    <w:spacing w:after="0" w:line="420" w:lineRule="atLeast"/>
                                    <w:ind w:left="0" w:right="0"/>
                                    <w:jc w:val="center"/>
                                    <w:rPr>
                                      <w:lang w:val="en-US"/>
                                    </w:rPr>
                                  </w:pPr>
                                </w:p>
                              </w:tc>
                            </w:tr>
                          </w:tbl>
                          <w:p w14:paraId="5A4D3AE1" w14:textId="77777777" w:rsidR="00F44DC2" w:rsidRDefault="00F44DC2">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4D3A9E" id="_x0000_t202" coordsize="21600,21600" o:spt="202" path="m,l,21600r21600,l21600,xe">
                <v:stroke joinstyle="miter"/>
                <v:path gradientshapeok="t" o:connecttype="rect"/>
              </v:shapetype>
              <v:shape id="Text Box 2" o:spid="_x0000_s1026" type="#_x0000_t202" style="position:absolute;left:0;text-align:left;margin-left:0;margin-top:153.05pt;width:290.55pt;height:105.55pt;z-index:251658240;visibility:visible;mso-wrap-style:square;mso-width-percent:0;mso-height-percent:0;mso-wrap-distance-left:7.05pt;mso-wrap-distance-top:0;mso-wrap-distance-right:7.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" stroked="f">
                <v:fill opacity="0"/>
                <v:textbox inset="0,0,0,0">
                  <w:txbxContent>
                    <w:p w14:paraId="5608F89C" w14:textId="77777777" w:rsidR="00F44DC2" w:rsidRDefault="00F44DC2"/>
                    <w:tbl>
                      <w:tblPr>
                        <w:tblW w:w="5812" w:type="dxa"/>
                        <w:tblInd w:w="70" w:type="dxa"/>
                        <w:tblLayout w:type="fixed"/>
                        <w:tblCellMar>
                          <w:left w:w="70" w:type="dxa"/>
                          <w:right w:w="70" w:type="dxa"/>
                        </w:tblCellMar>
                        <w:tblLook w:val="0000" w:firstRow="0" w:lastRow="0" w:firstColumn="0" w:lastColumn="0" w:noHBand="0" w:noVBand="0"/>
                      </w:tblPr>
                      <w:tblGrid>
                        <w:gridCol w:w="5812"/>
                      </w:tblGrid>
                      <w:tr w:rsidR="00F44DC2" w14:paraId="5A4D3AE0" w14:textId="77777777" w:rsidTr="005E6FEA">
                        <w:trPr>
                          <w:trHeight w:hRule="exact" w:val="2112"/>
                        </w:trPr>
                        <w:tc>
                          <w:tcPr>
                            <w:tcW w:w="5812" w:type="dxa"/>
                            <w:shd w:val="clear" w:color="auto" w:fill="auto"/>
                          </w:tcPr>
                          <w:p w14:paraId="5A4D3ADE" w14:textId="43455CE7" w:rsidR="00F44DC2" w:rsidRDefault="00F44DC2">
                            <w:pPr>
                              <w:pStyle w:val="TitelSogeti"/>
                              <w:spacing w:before="360" w:after="0" w:line="420" w:lineRule="atLeast"/>
                              <w:ind w:left="0" w:right="0"/>
                              <w:jc w:val="center"/>
                              <w:rPr>
                                <w:lang w:val="en-US"/>
                              </w:rPr>
                            </w:pPr>
                            <w:r>
                              <w:t>Team PHarmacon</w:t>
                            </w:r>
                            <w:r>
                              <w:rPr>
                                <w:lang w:val="en-US"/>
                              </w:rPr>
                              <w:t xml:space="preserve"> </w:t>
                            </w:r>
                            <w:r>
                              <w:rPr>
                                <w:lang w:val="en-US"/>
                              </w:rPr>
                              <w:br/>
                              <w:t>Master Test Plan</w:t>
                            </w:r>
                          </w:p>
                          <w:p w14:paraId="5A4D3ADF" w14:textId="77777777" w:rsidR="00F44DC2" w:rsidRDefault="00F44DC2">
                            <w:pPr>
                              <w:pStyle w:val="TitelSogeti"/>
                              <w:spacing w:after="0" w:line="420" w:lineRule="atLeast"/>
                              <w:ind w:left="0" w:right="0"/>
                              <w:jc w:val="center"/>
                              <w:rPr>
                                <w:lang w:val="en-US"/>
                              </w:rPr>
                            </w:pPr>
                          </w:p>
                        </w:tc>
                      </w:tr>
                    </w:tbl>
                    <w:p w14:paraId="5A4D3AE1" w14:textId="77777777" w:rsidR="00F44DC2" w:rsidRDefault="00F44DC2">
                      <w:r>
                        <w:t xml:space="preserve"> </w:t>
                      </w:r>
                    </w:p>
                  </w:txbxContent>
                </v:textbox>
                <w10:wrap type="square" anchorx="margin" anchory="page"/>
              </v:shape>
            </w:pict>
          </mc:Fallback>
        </mc:AlternateContent>
      </w:r>
    </w:p>
    <w:p w14:paraId="5A4D35AA" w14:textId="77777777" w:rsidR="007F523B" w:rsidRDefault="007F523B">
      <w:pPr>
        <w:pStyle w:val="TitelSogeti"/>
        <w:rPr>
          <w:lang w:val="en-US"/>
        </w:rPr>
      </w:pPr>
    </w:p>
    <w:p w14:paraId="5A4D35AB" w14:textId="77777777" w:rsidR="007F523B" w:rsidRDefault="007F523B">
      <w:pPr>
        <w:sectPr w:rsidR="007F523B">
          <w:headerReference w:type="default" r:id="rId8"/>
          <w:footerReference w:type="default" r:id="rId9"/>
          <w:headerReference w:type="first" r:id="rId10"/>
          <w:footerReference w:type="first" r:id="rId11"/>
          <w:pgSz w:w="11906" w:h="16838"/>
          <w:pgMar w:top="3402" w:right="1418" w:bottom="1418" w:left="1701" w:header="720" w:footer="720" w:gutter="0"/>
          <w:pgNumType w:fmt="upperRoman"/>
          <w:cols w:space="720"/>
          <w:titlePg/>
          <w:docGrid w:linePitch="212"/>
        </w:sectPr>
      </w:pPr>
    </w:p>
    <w:p w14:paraId="5A4D35B5" w14:textId="77777777" w:rsidR="007F523B" w:rsidRDefault="00E932BE">
      <w:pPr>
        <w:pStyle w:val="Kop0"/>
      </w:pPr>
      <w:r>
        <w:lastRenderedPageBreak/>
        <w:t>Version information</w:t>
      </w:r>
    </w:p>
    <w:tbl>
      <w:tblPr>
        <w:tblW w:w="8944" w:type="dxa"/>
        <w:tblInd w:w="-7" w:type="dxa"/>
        <w:tblLayout w:type="fixed"/>
        <w:tblCellMar>
          <w:left w:w="70" w:type="dxa"/>
          <w:right w:w="70" w:type="dxa"/>
        </w:tblCellMar>
        <w:tblLook w:val="0000" w:firstRow="0" w:lastRow="0" w:firstColumn="0" w:lastColumn="0" w:noHBand="0" w:noVBand="0"/>
      </w:tblPr>
      <w:tblGrid>
        <w:gridCol w:w="1500"/>
        <w:gridCol w:w="1857"/>
        <w:gridCol w:w="3000"/>
        <w:gridCol w:w="2587"/>
      </w:tblGrid>
      <w:tr w:rsidR="007F523B" w14:paraId="5A4D35BA" w14:textId="77777777" w:rsidTr="00AB0B77">
        <w:trPr>
          <w:trHeight w:val="240"/>
        </w:trPr>
        <w:tc>
          <w:tcPr>
            <w:tcW w:w="1500" w:type="dxa"/>
            <w:tcBorders>
              <w:top w:val="single" w:sz="6" w:space="0" w:color="000000"/>
              <w:left w:val="single" w:sz="6" w:space="0" w:color="000000"/>
              <w:bottom w:val="single" w:sz="6" w:space="0" w:color="000000"/>
            </w:tcBorders>
            <w:shd w:val="clear" w:color="auto" w:fill="E5E5E5"/>
          </w:tcPr>
          <w:p w14:paraId="5A4D35B6" w14:textId="77777777" w:rsidR="007F523B" w:rsidRDefault="00E932BE">
            <w:pPr>
              <w:spacing w:line="160" w:lineRule="atLeast"/>
            </w:pPr>
            <w:r w:rsidRPr="682508C4">
              <w:rPr>
                <w:b/>
                <w:sz w:val="16"/>
                <w:szCs w:val="16"/>
                <w:lang w:val="en-US"/>
              </w:rPr>
              <w:t>Version</w:t>
            </w:r>
          </w:p>
        </w:tc>
        <w:tc>
          <w:tcPr>
            <w:tcW w:w="1857" w:type="dxa"/>
            <w:tcBorders>
              <w:top w:val="single" w:sz="6" w:space="0" w:color="000000"/>
              <w:left w:val="single" w:sz="6" w:space="0" w:color="000000"/>
              <w:bottom w:val="single" w:sz="6" w:space="0" w:color="000000"/>
            </w:tcBorders>
            <w:shd w:val="clear" w:color="auto" w:fill="E5E5E5"/>
          </w:tcPr>
          <w:p w14:paraId="5A4D35B7" w14:textId="77777777" w:rsidR="007F523B" w:rsidRDefault="00E932BE">
            <w:pPr>
              <w:spacing w:line="160" w:lineRule="atLeast"/>
            </w:pPr>
            <w:r w:rsidRPr="682508C4">
              <w:rPr>
                <w:b/>
                <w:sz w:val="16"/>
                <w:szCs w:val="16"/>
                <w:lang w:val="en-US"/>
              </w:rPr>
              <w:t>Date</w:t>
            </w:r>
          </w:p>
        </w:tc>
        <w:tc>
          <w:tcPr>
            <w:tcW w:w="3000" w:type="dxa"/>
            <w:tcBorders>
              <w:top w:val="single" w:sz="6" w:space="0" w:color="000000"/>
              <w:left w:val="single" w:sz="6" w:space="0" w:color="000000"/>
              <w:bottom w:val="single" w:sz="6" w:space="0" w:color="000000"/>
            </w:tcBorders>
            <w:shd w:val="clear" w:color="auto" w:fill="E5E5E5"/>
          </w:tcPr>
          <w:p w14:paraId="5A4D35B8" w14:textId="77777777" w:rsidR="007F523B" w:rsidRDefault="00E932BE">
            <w:pPr>
              <w:spacing w:line="160" w:lineRule="atLeast"/>
            </w:pPr>
            <w:r w:rsidRPr="682508C4">
              <w:rPr>
                <w:b/>
                <w:sz w:val="16"/>
                <w:szCs w:val="16"/>
                <w:lang w:val="en-US"/>
              </w:rPr>
              <w:t>Remarks</w:t>
            </w:r>
          </w:p>
        </w:tc>
        <w:tc>
          <w:tcPr>
            <w:tcW w:w="2587" w:type="dxa"/>
            <w:tcBorders>
              <w:top w:val="single" w:sz="6" w:space="0" w:color="000000"/>
              <w:left w:val="single" w:sz="6" w:space="0" w:color="000000"/>
              <w:bottom w:val="single" w:sz="6" w:space="0" w:color="000000"/>
              <w:right w:val="single" w:sz="6" w:space="0" w:color="000000"/>
            </w:tcBorders>
            <w:shd w:val="clear" w:color="auto" w:fill="E5E5E5"/>
          </w:tcPr>
          <w:p w14:paraId="5A4D35B9" w14:textId="77777777" w:rsidR="007F523B" w:rsidRDefault="00E932BE">
            <w:pPr>
              <w:spacing w:line="160" w:lineRule="atLeast"/>
            </w:pPr>
            <w:r w:rsidRPr="682508C4">
              <w:rPr>
                <w:b/>
                <w:sz w:val="16"/>
                <w:szCs w:val="16"/>
                <w:lang w:val="en-US"/>
              </w:rPr>
              <w:t>Author</w:t>
            </w:r>
          </w:p>
        </w:tc>
      </w:tr>
      <w:tr w:rsidR="007F523B" w14:paraId="5A4D35BF" w14:textId="77777777" w:rsidTr="00AB0B77">
        <w:trPr>
          <w:trHeight w:val="240"/>
        </w:trPr>
        <w:tc>
          <w:tcPr>
            <w:tcW w:w="1500" w:type="dxa"/>
            <w:tcBorders>
              <w:top w:val="single" w:sz="6" w:space="0" w:color="000000"/>
              <w:left w:val="single" w:sz="6" w:space="0" w:color="000000"/>
              <w:bottom w:val="single" w:sz="6" w:space="0" w:color="000000"/>
            </w:tcBorders>
            <w:shd w:val="clear" w:color="auto" w:fill="auto"/>
          </w:tcPr>
          <w:p w14:paraId="5A4D35BB" w14:textId="01B3BA87" w:rsidR="007F523B" w:rsidRPr="00AB0B77" w:rsidRDefault="00AB0B77" w:rsidP="00AB0B77">
            <w:pPr>
              <w:snapToGrid w:val="0"/>
              <w:spacing w:line="160" w:lineRule="atLeast"/>
              <w:rPr>
                <w:b/>
                <w:sz w:val="16"/>
                <w:lang w:val="en-US"/>
              </w:rPr>
            </w:pPr>
            <w:r>
              <w:rPr>
                <w:b/>
                <w:sz w:val="16"/>
                <w:lang w:val="en-US"/>
              </w:rPr>
              <w:t>V1.0</w:t>
            </w:r>
          </w:p>
        </w:tc>
        <w:tc>
          <w:tcPr>
            <w:tcW w:w="1857" w:type="dxa"/>
            <w:tcBorders>
              <w:top w:val="single" w:sz="6" w:space="0" w:color="000000"/>
              <w:left w:val="single" w:sz="6" w:space="0" w:color="000000"/>
              <w:bottom w:val="single" w:sz="6" w:space="0" w:color="000000"/>
            </w:tcBorders>
            <w:shd w:val="clear" w:color="auto" w:fill="auto"/>
          </w:tcPr>
          <w:p w14:paraId="5A4D35BC" w14:textId="1B5189F9" w:rsidR="007F523B" w:rsidRDefault="00AB0B77">
            <w:pPr>
              <w:snapToGrid w:val="0"/>
              <w:spacing w:line="160" w:lineRule="atLeast"/>
              <w:rPr>
                <w:sz w:val="16"/>
                <w:lang w:val="en-US"/>
              </w:rPr>
            </w:pPr>
            <w:r>
              <w:rPr>
                <w:sz w:val="16"/>
                <w:lang w:val="en-US"/>
              </w:rPr>
              <w:t>11/03/2018</w:t>
            </w:r>
          </w:p>
        </w:tc>
        <w:tc>
          <w:tcPr>
            <w:tcW w:w="3000" w:type="dxa"/>
            <w:tcBorders>
              <w:top w:val="single" w:sz="6" w:space="0" w:color="000000"/>
              <w:left w:val="single" w:sz="6" w:space="0" w:color="000000"/>
              <w:bottom w:val="single" w:sz="6" w:space="0" w:color="000000"/>
            </w:tcBorders>
            <w:shd w:val="clear" w:color="auto" w:fill="auto"/>
          </w:tcPr>
          <w:p w14:paraId="5A4D35BD" w14:textId="2776DF69" w:rsidR="007F523B" w:rsidRDefault="00AB0B77">
            <w:pPr>
              <w:pStyle w:val="Tekstopmerking"/>
              <w:snapToGrid w:val="0"/>
              <w:spacing w:line="160" w:lineRule="atLeast"/>
              <w:rPr>
                <w:sz w:val="16"/>
                <w:lang w:val="en-US"/>
              </w:rPr>
            </w:pPr>
            <w:r>
              <w:rPr>
                <w:sz w:val="16"/>
                <w:lang w:val="en-US"/>
              </w:rPr>
              <w:t>Initial Version</w:t>
            </w:r>
          </w:p>
        </w:tc>
        <w:tc>
          <w:tcPr>
            <w:tcW w:w="2587" w:type="dxa"/>
            <w:tcBorders>
              <w:top w:val="single" w:sz="6" w:space="0" w:color="000000"/>
              <w:left w:val="single" w:sz="6" w:space="0" w:color="000000"/>
              <w:bottom w:val="single" w:sz="6" w:space="0" w:color="000000"/>
              <w:right w:val="single" w:sz="6" w:space="0" w:color="000000"/>
            </w:tcBorders>
            <w:shd w:val="clear" w:color="auto" w:fill="auto"/>
          </w:tcPr>
          <w:p w14:paraId="5A4D35BE" w14:textId="2543BA84" w:rsidR="007F523B" w:rsidRDefault="00AB0B77">
            <w:pPr>
              <w:snapToGrid w:val="0"/>
              <w:spacing w:line="160" w:lineRule="atLeast"/>
              <w:rPr>
                <w:sz w:val="16"/>
                <w:lang w:val="en-US"/>
              </w:rPr>
            </w:pPr>
            <w:r>
              <w:rPr>
                <w:sz w:val="16"/>
                <w:lang w:val="en-US"/>
              </w:rPr>
              <w:t>Ryan Smith &amp; Jette McKellar</w:t>
            </w:r>
          </w:p>
        </w:tc>
      </w:tr>
      <w:tr w:rsidR="00F44DC2" w14:paraId="0EBD5E15" w14:textId="77777777" w:rsidTr="00AB0B77">
        <w:trPr>
          <w:trHeight w:val="240"/>
        </w:trPr>
        <w:tc>
          <w:tcPr>
            <w:tcW w:w="1500" w:type="dxa"/>
            <w:tcBorders>
              <w:top w:val="single" w:sz="6" w:space="0" w:color="000000"/>
              <w:left w:val="single" w:sz="6" w:space="0" w:color="000000"/>
              <w:bottom w:val="single" w:sz="6" w:space="0" w:color="000000"/>
            </w:tcBorders>
            <w:shd w:val="clear" w:color="auto" w:fill="auto"/>
          </w:tcPr>
          <w:p w14:paraId="118F638A" w14:textId="6E829BA6" w:rsidR="00F44DC2" w:rsidRDefault="00F44DC2" w:rsidP="00AB0B77">
            <w:pPr>
              <w:snapToGrid w:val="0"/>
              <w:spacing w:line="160" w:lineRule="atLeast"/>
              <w:rPr>
                <w:b/>
                <w:sz w:val="16"/>
                <w:lang w:val="en-US"/>
              </w:rPr>
            </w:pPr>
            <w:r>
              <w:rPr>
                <w:b/>
                <w:sz w:val="16"/>
                <w:lang w:val="en-US"/>
              </w:rPr>
              <w:t>V1.1</w:t>
            </w:r>
          </w:p>
        </w:tc>
        <w:tc>
          <w:tcPr>
            <w:tcW w:w="1857" w:type="dxa"/>
            <w:tcBorders>
              <w:top w:val="single" w:sz="6" w:space="0" w:color="000000"/>
              <w:left w:val="single" w:sz="6" w:space="0" w:color="000000"/>
              <w:bottom w:val="single" w:sz="6" w:space="0" w:color="000000"/>
            </w:tcBorders>
            <w:shd w:val="clear" w:color="auto" w:fill="auto"/>
          </w:tcPr>
          <w:p w14:paraId="44EA5563" w14:textId="16E9A2E9" w:rsidR="00F44DC2" w:rsidRDefault="00F44DC2">
            <w:pPr>
              <w:snapToGrid w:val="0"/>
              <w:spacing w:line="160" w:lineRule="atLeast"/>
              <w:rPr>
                <w:sz w:val="16"/>
                <w:lang w:val="en-US"/>
              </w:rPr>
            </w:pPr>
            <w:r>
              <w:rPr>
                <w:sz w:val="16"/>
                <w:lang w:val="en-US"/>
              </w:rPr>
              <w:t>31/05/2018</w:t>
            </w:r>
          </w:p>
        </w:tc>
        <w:tc>
          <w:tcPr>
            <w:tcW w:w="3000" w:type="dxa"/>
            <w:tcBorders>
              <w:top w:val="single" w:sz="6" w:space="0" w:color="000000"/>
              <w:left w:val="single" w:sz="6" w:space="0" w:color="000000"/>
              <w:bottom w:val="single" w:sz="6" w:space="0" w:color="000000"/>
            </w:tcBorders>
            <w:shd w:val="clear" w:color="auto" w:fill="auto"/>
          </w:tcPr>
          <w:p w14:paraId="6CDA8FE7" w14:textId="058B6F12" w:rsidR="00F44DC2" w:rsidRDefault="00F44DC2">
            <w:pPr>
              <w:pStyle w:val="Tekstopmerking"/>
              <w:snapToGrid w:val="0"/>
              <w:spacing w:line="160" w:lineRule="atLeast"/>
              <w:rPr>
                <w:sz w:val="16"/>
                <w:lang w:val="en-US"/>
              </w:rPr>
            </w:pPr>
            <w:r>
              <w:rPr>
                <w:sz w:val="16"/>
                <w:lang w:val="en-US"/>
              </w:rPr>
              <w:t>Updated Version for LCAM</w:t>
            </w:r>
          </w:p>
        </w:tc>
        <w:tc>
          <w:tcPr>
            <w:tcW w:w="2587" w:type="dxa"/>
            <w:tcBorders>
              <w:top w:val="single" w:sz="6" w:space="0" w:color="000000"/>
              <w:left w:val="single" w:sz="6" w:space="0" w:color="000000"/>
              <w:bottom w:val="single" w:sz="6" w:space="0" w:color="000000"/>
              <w:right w:val="single" w:sz="6" w:space="0" w:color="000000"/>
            </w:tcBorders>
            <w:shd w:val="clear" w:color="auto" w:fill="auto"/>
          </w:tcPr>
          <w:p w14:paraId="17CF8210" w14:textId="3B398E43" w:rsidR="00F44DC2" w:rsidRDefault="00F44DC2">
            <w:pPr>
              <w:snapToGrid w:val="0"/>
              <w:spacing w:line="160" w:lineRule="atLeast"/>
              <w:rPr>
                <w:sz w:val="16"/>
                <w:lang w:val="en-US"/>
              </w:rPr>
            </w:pPr>
            <w:r>
              <w:rPr>
                <w:sz w:val="16"/>
                <w:lang w:val="en-US"/>
              </w:rPr>
              <w:t>Jette McKellar</w:t>
            </w:r>
          </w:p>
        </w:tc>
      </w:tr>
    </w:tbl>
    <w:p w14:paraId="5A4D35C5" w14:textId="77777777" w:rsidR="007F523B" w:rsidRDefault="007F523B">
      <w:pPr>
        <w:sectPr w:rsidR="007F523B">
          <w:headerReference w:type="even" r:id="rId12"/>
          <w:headerReference w:type="default" r:id="rId13"/>
          <w:footerReference w:type="even" r:id="rId14"/>
          <w:footerReference w:type="default" r:id="rId15"/>
          <w:headerReference w:type="first" r:id="rId16"/>
          <w:footerReference w:type="first" r:id="rId17"/>
          <w:pgSz w:w="11906" w:h="16838"/>
          <w:pgMar w:top="1985" w:right="1418" w:bottom="1418" w:left="1701" w:header="720" w:footer="679" w:gutter="0"/>
          <w:pgNumType w:fmt="upperRoman"/>
          <w:cols w:space="720"/>
          <w:docGrid w:linePitch="212"/>
        </w:sectPr>
      </w:pPr>
    </w:p>
    <w:p w14:paraId="5A4D35F6" w14:textId="77777777" w:rsidR="007F523B" w:rsidRDefault="00E932BE">
      <w:pPr>
        <w:pStyle w:val="Kop0"/>
      </w:pPr>
      <w:r>
        <w:lastRenderedPageBreak/>
        <w:t>Management summary</w:t>
      </w:r>
    </w:p>
    <w:tbl>
      <w:tblPr>
        <w:tblW w:w="0" w:type="auto"/>
        <w:tblLayout w:type="fixed"/>
        <w:tblLook w:val="0000" w:firstRow="0" w:lastRow="0" w:firstColumn="0" w:lastColumn="0" w:noHBand="0" w:noVBand="0"/>
      </w:tblPr>
      <w:tblGrid>
        <w:gridCol w:w="4503"/>
        <w:gridCol w:w="567"/>
        <w:gridCol w:w="2359"/>
        <w:gridCol w:w="1589"/>
      </w:tblGrid>
      <w:tr w:rsidR="007F523B" w14:paraId="5A4D35F9" w14:textId="77777777">
        <w:tc>
          <w:tcPr>
            <w:tcW w:w="9018" w:type="dxa"/>
            <w:gridSpan w:val="4"/>
            <w:shd w:val="clear" w:color="auto" w:fill="auto"/>
          </w:tcPr>
          <w:p w14:paraId="5A4D35F7" w14:textId="77777777" w:rsidR="007F523B" w:rsidRDefault="00E932BE">
            <w:pPr>
              <w:spacing w:before="120"/>
            </w:pPr>
            <w:r>
              <w:rPr>
                <w:b/>
                <w:lang w:val="en-US"/>
              </w:rPr>
              <w:t>Project objective</w:t>
            </w:r>
          </w:p>
          <w:p w14:paraId="24E911DA" w14:textId="7A3FDF22" w:rsidR="007F523B" w:rsidRDefault="4D1EC219">
            <w:r w:rsidRPr="4D1EC219">
              <w:rPr>
                <w:rFonts w:eastAsia="Verdana"/>
                <w:sz w:val="22"/>
                <w:szCs w:val="22"/>
                <w:lang w:val="en-US"/>
              </w:rPr>
              <w:t xml:space="preserve">Team </w:t>
            </w:r>
            <w:r w:rsidR="00A964C7">
              <w:rPr>
                <w:rFonts w:eastAsia="Verdana"/>
                <w:sz w:val="22"/>
                <w:szCs w:val="22"/>
                <w:lang w:val="en-US"/>
              </w:rPr>
              <w:t>Pharma</w:t>
            </w:r>
            <w:r w:rsidRPr="4D1EC219">
              <w:rPr>
                <w:rFonts w:eastAsia="Verdana"/>
                <w:sz w:val="22"/>
                <w:szCs w:val="22"/>
                <w:lang w:val="en-US"/>
              </w:rPr>
              <w:t>con has been discovered a need for an application that aids hospital pharmacist in the tracking of medicinal errors and wastage. The application will be called Pharmacy Error Tracker (P.E.T.). The error tracking will be done with a web interface that is designed to be used across any platform. It will also allow hospital pharmacists to see visual representations of all the tracked errors, helping them track down deficiencies in instructions, routines and training.</w:t>
            </w:r>
          </w:p>
          <w:p w14:paraId="5A4D35F8" w14:textId="4F910E6A" w:rsidR="007F523B" w:rsidRDefault="007F523B">
            <w:pPr>
              <w:rPr>
                <w:lang w:val="en-US"/>
              </w:rPr>
            </w:pPr>
          </w:p>
        </w:tc>
      </w:tr>
      <w:tr w:rsidR="007F523B" w14:paraId="5A4D35FC" w14:textId="77777777">
        <w:tc>
          <w:tcPr>
            <w:tcW w:w="9018" w:type="dxa"/>
            <w:gridSpan w:val="4"/>
            <w:shd w:val="clear" w:color="auto" w:fill="auto"/>
          </w:tcPr>
          <w:p w14:paraId="5A4D35FA" w14:textId="20BEA041" w:rsidR="007F523B" w:rsidRDefault="00E932BE">
            <w:pPr>
              <w:spacing w:before="120"/>
            </w:pPr>
            <w:r>
              <w:rPr>
                <w:b/>
                <w:lang w:val="en-US"/>
              </w:rPr>
              <w:t xml:space="preserve">Test objective </w:t>
            </w:r>
          </w:p>
          <w:p w14:paraId="71D62A18" w14:textId="733407B2" w:rsidR="007F523B" w:rsidRDefault="18788BD9">
            <w:r w:rsidRPr="18788BD9">
              <w:rPr>
                <w:lang w:val="en-US"/>
              </w:rPr>
              <w:t xml:space="preserve">The objective of testing is ensuring that each component </w:t>
            </w:r>
            <w:r w:rsidR="6DE42E91" w:rsidRPr="6DE42E91">
              <w:rPr>
                <w:lang w:val="en-US"/>
              </w:rPr>
              <w:t xml:space="preserve">of the application </w:t>
            </w:r>
            <w:r w:rsidRPr="18788BD9">
              <w:rPr>
                <w:lang w:val="en-US"/>
              </w:rPr>
              <w:t>works as expected</w:t>
            </w:r>
            <w:r w:rsidR="6DE42E91" w:rsidRPr="6DE42E91">
              <w:rPr>
                <w:lang w:val="en-US"/>
              </w:rPr>
              <w:t>.</w:t>
            </w:r>
          </w:p>
          <w:p w14:paraId="5A4D35FB" w14:textId="39BF6448" w:rsidR="007F523B" w:rsidRDefault="007F523B">
            <w:pPr>
              <w:rPr>
                <w:lang w:val="en-US"/>
              </w:rPr>
            </w:pPr>
          </w:p>
        </w:tc>
      </w:tr>
      <w:tr w:rsidR="007F523B" w14:paraId="5A4D35FF" w14:textId="77777777" w:rsidTr="4D1EC219">
        <w:tc>
          <w:tcPr>
            <w:tcW w:w="9018" w:type="dxa"/>
            <w:gridSpan w:val="4"/>
            <w:tcBorders>
              <w:bottom w:val="single" w:sz="4" w:space="0" w:color="000000" w:themeColor="text1"/>
            </w:tcBorders>
            <w:shd w:val="clear" w:color="auto" w:fill="auto"/>
          </w:tcPr>
          <w:p w14:paraId="5A4D35FD" w14:textId="77777777" w:rsidR="007F523B" w:rsidRDefault="00E932BE">
            <w:pPr>
              <w:spacing w:before="120"/>
            </w:pPr>
            <w:r>
              <w:rPr>
                <w:b/>
                <w:lang w:val="en-US"/>
              </w:rPr>
              <w:t>Short description of the test approach</w:t>
            </w:r>
          </w:p>
          <w:p w14:paraId="5A4D35FE" w14:textId="5B3B093A" w:rsidR="007F523B" w:rsidRDefault="00777D1B">
            <w:del w:id="0" w:author="Jette McKellar" w:date="2018-05-31T21:13:00Z">
              <w:r w:rsidDel="00F44DC2">
                <w:rPr>
                  <w:lang w:val="en-US"/>
                </w:rPr>
                <w:delText>We will be conducting unit tests and integration tests to test the system as development proceeds.</w:delText>
              </w:r>
            </w:del>
            <w:ins w:id="1" w:author="Jette McKellar" w:date="2018-05-31T21:13:00Z">
              <w:r w:rsidR="00F44DC2">
                <w:rPr>
                  <w:lang w:val="en-US"/>
                </w:rPr>
                <w:t xml:space="preserve">After researching unit and integration testing for Vue, it was decided that the time required to create and </w:t>
              </w:r>
            </w:ins>
            <w:ins w:id="2" w:author="Jette McKellar" w:date="2018-05-31T21:14:00Z">
              <w:r w:rsidR="00F44DC2">
                <w:rPr>
                  <w:lang w:val="en-US"/>
                </w:rPr>
                <w:t>run the tests would provide little benefit. As a result, thorough</w:t>
              </w:r>
            </w:ins>
            <w:r>
              <w:rPr>
                <w:lang w:val="en-US"/>
              </w:rPr>
              <w:t xml:space="preserve"> </w:t>
            </w:r>
            <w:del w:id="3" w:author="Jette McKellar" w:date="2018-05-31T21:15:00Z">
              <w:r w:rsidDel="00F44DC2">
                <w:rPr>
                  <w:lang w:val="en-US"/>
                </w:rPr>
                <w:delText xml:space="preserve">We will be conducting </w:delText>
              </w:r>
            </w:del>
            <w:r w:rsidR="006638A7">
              <w:rPr>
                <w:lang w:val="en-US"/>
              </w:rPr>
              <w:t xml:space="preserve">System Tests and </w:t>
            </w:r>
            <w:r>
              <w:rPr>
                <w:lang w:val="en-US"/>
              </w:rPr>
              <w:t>User Acceptance test</w:t>
            </w:r>
            <w:del w:id="4" w:author="Jette McKellar" w:date="2018-05-31T21:15:00Z">
              <w:r w:rsidDel="00F44DC2">
                <w:rPr>
                  <w:lang w:val="en-US"/>
                </w:rPr>
                <w:delText>s</w:delText>
              </w:r>
            </w:del>
            <w:ins w:id="5" w:author="Jette McKellar" w:date="2018-05-31T21:15:00Z">
              <w:r w:rsidR="00F44DC2">
                <w:rPr>
                  <w:lang w:val="en-US"/>
                </w:rPr>
                <w:t>ing will be completed</w:t>
              </w:r>
            </w:ins>
            <w:r>
              <w:rPr>
                <w:lang w:val="en-US"/>
              </w:rPr>
              <w:t xml:space="preserve"> before entering the Transition phase of the project.</w:t>
            </w:r>
            <w:r w:rsidR="006638A7">
              <w:rPr>
                <w:lang w:val="en-US"/>
              </w:rPr>
              <w:t xml:space="preserve"> During the Transition phase, the deployment of the project will be treated as a beta test.</w:t>
            </w:r>
          </w:p>
        </w:tc>
      </w:tr>
      <w:tr w:rsidR="007F523B" w14:paraId="5A4D3601" w14:textId="77777777">
        <w:tc>
          <w:tcPr>
            <w:tcW w:w="9018" w:type="dxa"/>
            <w:gridSpan w:val="4"/>
            <w:shd w:val="clear" w:color="auto" w:fill="auto"/>
          </w:tcPr>
          <w:p w14:paraId="5A4D3600" w14:textId="77777777" w:rsidR="007F523B" w:rsidRDefault="00E932BE">
            <w:pPr>
              <w:spacing w:before="120"/>
            </w:pPr>
            <w:r>
              <w:rPr>
                <w:b/>
                <w:lang w:val="en-US"/>
              </w:rPr>
              <w:t>Results to be realized</w:t>
            </w:r>
          </w:p>
        </w:tc>
      </w:tr>
      <w:tr w:rsidR="007F523B" w14:paraId="5A4D3613" w14:textId="77777777">
        <w:tc>
          <w:tcPr>
            <w:tcW w:w="5070" w:type="dxa"/>
            <w:gridSpan w:val="2"/>
            <w:shd w:val="clear" w:color="auto" w:fill="auto"/>
          </w:tcPr>
          <w:p w14:paraId="5A4D3602" w14:textId="77777777" w:rsidR="007F523B" w:rsidDel="00F44DC2" w:rsidRDefault="00E932BE">
            <w:pPr>
              <w:rPr>
                <w:del w:id="6" w:author="Jette McKellar" w:date="2018-05-31T21:16:00Z"/>
              </w:rPr>
            </w:pPr>
            <w:r>
              <w:rPr>
                <w:i/>
                <w:lang w:val="en-US"/>
              </w:rPr>
              <w:t>Result</w:t>
            </w:r>
          </w:p>
          <w:p w14:paraId="5A4D3603" w14:textId="5B6F147E" w:rsidR="007F523B" w:rsidDel="00F44DC2" w:rsidRDefault="00F252F7" w:rsidP="00F44DC2">
            <w:pPr>
              <w:tabs>
                <w:tab w:val="left" w:pos="284"/>
              </w:tabs>
              <w:rPr>
                <w:del w:id="7" w:author="Jette McKellar" w:date="2018-05-31T21:15:00Z"/>
              </w:rPr>
              <w:pPrChange w:id="8" w:author="Jette McKellar" w:date="2018-05-31T21:15:00Z">
                <w:pPr>
                  <w:numPr>
                    <w:numId w:val="7"/>
                  </w:numPr>
                  <w:tabs>
                    <w:tab w:val="left" w:pos="284"/>
                    <w:tab w:val="num" w:pos="720"/>
                  </w:tabs>
                  <w:ind w:left="284" w:hanging="284"/>
                </w:pPr>
              </w:pPrChange>
            </w:pPr>
            <w:del w:id="9" w:author="Jette McKellar" w:date="2018-05-31T21:15:00Z">
              <w:r w:rsidDel="00F44DC2">
                <w:rPr>
                  <w:lang w:val="en-US"/>
                </w:rPr>
                <w:delText>Well</w:delText>
              </w:r>
              <w:r w:rsidR="00E932BE" w:rsidDel="00F44DC2">
                <w:rPr>
                  <w:lang w:val="en-US"/>
                </w:rPr>
                <w:delText xml:space="preserve"> executed </w:delText>
              </w:r>
              <w:r w:rsidR="00ED66A4" w:rsidDel="00F44DC2">
                <w:rPr>
                  <w:lang w:val="en-US"/>
                </w:rPr>
                <w:delText>unit tests</w:delText>
              </w:r>
            </w:del>
          </w:p>
          <w:p w14:paraId="7B2FCAED" w14:textId="4F72120B" w:rsidR="00ED66A4" w:rsidDel="00F44DC2" w:rsidRDefault="00ED66A4" w:rsidP="00F44DC2">
            <w:pPr>
              <w:tabs>
                <w:tab w:val="left" w:pos="284"/>
              </w:tabs>
              <w:rPr>
                <w:del w:id="10" w:author="Jette McKellar" w:date="2018-05-31T21:15:00Z"/>
              </w:rPr>
              <w:pPrChange w:id="11" w:author="Jette McKellar" w:date="2018-05-31T21:15:00Z">
                <w:pPr>
                  <w:tabs>
                    <w:tab w:val="left" w:pos="284"/>
                  </w:tabs>
                  <w:ind w:left="284"/>
                </w:pPr>
              </w:pPrChange>
            </w:pPr>
          </w:p>
          <w:p w14:paraId="5A4D3604" w14:textId="709C8ECB" w:rsidR="007F523B" w:rsidDel="00F44DC2" w:rsidRDefault="00ED66A4" w:rsidP="00F44DC2">
            <w:pPr>
              <w:tabs>
                <w:tab w:val="left" w:pos="284"/>
              </w:tabs>
              <w:rPr>
                <w:del w:id="12" w:author="Jette McKellar" w:date="2018-05-31T21:15:00Z"/>
              </w:rPr>
              <w:pPrChange w:id="13" w:author="Jette McKellar" w:date="2018-05-31T21:15:00Z">
                <w:pPr>
                  <w:numPr>
                    <w:numId w:val="7"/>
                  </w:numPr>
                  <w:tabs>
                    <w:tab w:val="left" w:pos="284"/>
                    <w:tab w:val="num" w:pos="720"/>
                  </w:tabs>
                  <w:ind w:left="284" w:hanging="284"/>
                </w:pPr>
              </w:pPrChange>
            </w:pPr>
            <w:del w:id="14" w:author="Jette McKellar" w:date="2018-05-31T21:15:00Z">
              <w:r w:rsidDel="00F44DC2">
                <w:rPr>
                  <w:lang w:val="en-US"/>
                </w:rPr>
                <w:delText>W</w:delText>
              </w:r>
              <w:r w:rsidR="00E932BE" w:rsidDel="00F44DC2">
                <w:rPr>
                  <w:lang w:val="en-US"/>
                </w:rPr>
                <w:delText xml:space="preserve">ell executed and finished </w:delText>
              </w:r>
              <w:r w:rsidDel="00F44DC2">
                <w:rPr>
                  <w:lang w:val="en-US"/>
                </w:rPr>
                <w:delText>integration</w:delText>
              </w:r>
              <w:r w:rsidR="00E932BE" w:rsidDel="00F44DC2">
                <w:rPr>
                  <w:lang w:val="en-US"/>
                </w:rPr>
                <w:delText xml:space="preserve"> test</w:delText>
              </w:r>
            </w:del>
          </w:p>
          <w:p w14:paraId="5B8AF5F0" w14:textId="77777777" w:rsidR="00ED66A4" w:rsidRDefault="00ED66A4" w:rsidP="00F44DC2">
            <w:pPr>
              <w:pPrChange w:id="15" w:author="Jette McKellar" w:date="2018-05-31T21:16:00Z">
                <w:pPr>
                  <w:tabs>
                    <w:tab w:val="left" w:pos="284"/>
                  </w:tabs>
                </w:pPr>
              </w:pPrChange>
            </w:pPr>
          </w:p>
          <w:p w14:paraId="6DF41E54" w14:textId="7D8C91A8" w:rsidR="00ED66A4" w:rsidRPr="00ED66A4" w:rsidRDefault="00ED66A4" w:rsidP="00ED66A4">
            <w:pPr>
              <w:numPr>
                <w:ilvl w:val="0"/>
                <w:numId w:val="7"/>
              </w:numPr>
              <w:tabs>
                <w:tab w:val="left" w:pos="284"/>
              </w:tabs>
              <w:ind w:left="284" w:hanging="284"/>
            </w:pPr>
            <w:r>
              <w:rPr>
                <w:lang w:val="en-US"/>
              </w:rPr>
              <w:t>Well</w:t>
            </w:r>
            <w:r w:rsidR="00E932BE">
              <w:rPr>
                <w:lang w:val="en-US"/>
              </w:rPr>
              <w:t xml:space="preserve"> executed and finished </w:t>
            </w:r>
            <w:r>
              <w:rPr>
                <w:lang w:val="en-US"/>
              </w:rPr>
              <w:t>system</w:t>
            </w:r>
            <w:r w:rsidR="00E932BE">
              <w:rPr>
                <w:lang w:val="en-US"/>
              </w:rPr>
              <w:t xml:space="preserve"> </w:t>
            </w:r>
            <w:r w:rsidR="682508C4" w:rsidRPr="682508C4">
              <w:rPr>
                <w:lang w:val="en-US"/>
              </w:rPr>
              <w:t>test</w:t>
            </w:r>
          </w:p>
          <w:p w14:paraId="1505E226" w14:textId="77777777" w:rsidR="00ED66A4" w:rsidRDefault="00ED66A4" w:rsidP="00ED66A4">
            <w:pPr>
              <w:tabs>
                <w:tab w:val="left" w:pos="284"/>
              </w:tabs>
            </w:pPr>
          </w:p>
          <w:p w14:paraId="21B01924" w14:textId="77777777" w:rsidR="00ED66A4" w:rsidRDefault="00ED66A4" w:rsidP="00ED66A4">
            <w:pPr>
              <w:numPr>
                <w:ilvl w:val="0"/>
                <w:numId w:val="7"/>
              </w:numPr>
              <w:tabs>
                <w:tab w:val="left" w:pos="284"/>
              </w:tabs>
              <w:ind w:left="284" w:hanging="284"/>
            </w:pPr>
            <w:r>
              <w:rPr>
                <w:lang w:val="en-US"/>
              </w:rPr>
              <w:t xml:space="preserve">Well executed and finished user </w:t>
            </w:r>
            <w:r w:rsidRPr="682508C4">
              <w:rPr>
                <w:lang w:val="en-US"/>
              </w:rPr>
              <w:t>acceptance</w:t>
            </w:r>
            <w:r>
              <w:rPr>
                <w:lang w:val="en-US"/>
              </w:rPr>
              <w:t xml:space="preserve"> test</w:t>
            </w:r>
          </w:p>
          <w:p w14:paraId="5A4D3605" w14:textId="34CD314A" w:rsidR="007F523B" w:rsidRDefault="00ED66A4">
            <w:pPr>
              <w:numPr>
                <w:ilvl w:val="0"/>
                <w:numId w:val="7"/>
              </w:numPr>
              <w:tabs>
                <w:tab w:val="left" w:pos="284"/>
              </w:tabs>
              <w:ind w:left="284" w:hanging="284"/>
            </w:pPr>
            <w:r>
              <w:t>Well executed and finished beta test report</w:t>
            </w:r>
          </w:p>
        </w:tc>
        <w:tc>
          <w:tcPr>
            <w:tcW w:w="2359" w:type="dxa"/>
            <w:shd w:val="clear" w:color="auto" w:fill="auto"/>
          </w:tcPr>
          <w:p w14:paraId="5A4D3606" w14:textId="77777777" w:rsidR="007F523B" w:rsidRDefault="00E932BE">
            <w:r>
              <w:rPr>
                <w:i/>
                <w:lang w:val="en-US"/>
              </w:rPr>
              <w:t>Document</w:t>
            </w:r>
          </w:p>
          <w:p w14:paraId="5A4D3607" w14:textId="19A49785" w:rsidR="007F523B" w:rsidDel="00F44DC2" w:rsidRDefault="00ED66A4" w:rsidP="00F44DC2">
            <w:pPr>
              <w:tabs>
                <w:tab w:val="left" w:pos="284"/>
              </w:tabs>
              <w:ind w:left="284"/>
              <w:rPr>
                <w:del w:id="16" w:author="Jette McKellar" w:date="2018-05-31T21:16:00Z"/>
              </w:rPr>
              <w:pPrChange w:id="17" w:author="Jette McKellar" w:date="2018-05-31T21:15:00Z">
                <w:pPr>
                  <w:numPr>
                    <w:numId w:val="7"/>
                  </w:numPr>
                  <w:tabs>
                    <w:tab w:val="left" w:pos="284"/>
                    <w:tab w:val="num" w:pos="720"/>
                  </w:tabs>
                  <w:ind w:left="284" w:hanging="284"/>
                </w:pPr>
              </w:pPrChange>
            </w:pPr>
            <w:del w:id="18" w:author="Jette McKellar" w:date="2018-05-31T21:16:00Z">
              <w:r w:rsidDel="00F44DC2">
                <w:rPr>
                  <w:lang w:val="en-US"/>
                </w:rPr>
                <w:delText>Unit</w:delText>
              </w:r>
              <w:r w:rsidR="00E932BE" w:rsidDel="00F44DC2">
                <w:rPr>
                  <w:lang w:val="en-US"/>
                </w:rPr>
                <w:delText xml:space="preserve"> Test report</w:delText>
              </w:r>
            </w:del>
          </w:p>
          <w:p w14:paraId="5A4D3608" w14:textId="5A557BF7" w:rsidR="007F523B" w:rsidDel="00F44DC2" w:rsidRDefault="007F523B">
            <w:pPr>
              <w:rPr>
                <w:del w:id="19" w:author="Jette McKellar" w:date="2018-05-31T21:16:00Z"/>
                <w:lang w:val="en-US"/>
              </w:rPr>
            </w:pPr>
          </w:p>
          <w:p w14:paraId="5A4D360A" w14:textId="1E60D156" w:rsidR="007F523B" w:rsidDel="00F44DC2" w:rsidRDefault="00ED66A4" w:rsidP="00ED66A4">
            <w:pPr>
              <w:numPr>
                <w:ilvl w:val="0"/>
                <w:numId w:val="7"/>
              </w:numPr>
              <w:tabs>
                <w:tab w:val="left" w:pos="284"/>
              </w:tabs>
              <w:ind w:left="284" w:hanging="284"/>
              <w:rPr>
                <w:del w:id="20" w:author="Jette McKellar" w:date="2018-05-31T21:16:00Z"/>
                <w:lang w:val="en-US"/>
              </w:rPr>
            </w:pPr>
            <w:del w:id="21" w:author="Jette McKellar" w:date="2018-05-31T21:16:00Z">
              <w:r w:rsidRPr="00ED66A4" w:rsidDel="00F44DC2">
                <w:rPr>
                  <w:lang w:val="en-US"/>
                </w:rPr>
                <w:delText>Integration</w:delText>
              </w:r>
              <w:r w:rsidR="00E932BE" w:rsidDel="00F44DC2">
                <w:rPr>
                  <w:lang w:val="en-US"/>
                </w:rPr>
                <w:delText xml:space="preserve"> Test report</w:delText>
              </w:r>
            </w:del>
          </w:p>
          <w:p w14:paraId="633A4C5E" w14:textId="77777777" w:rsidR="007F523B" w:rsidRDefault="00ED66A4" w:rsidP="00ED66A4">
            <w:pPr>
              <w:numPr>
                <w:ilvl w:val="0"/>
                <w:numId w:val="7"/>
              </w:numPr>
              <w:tabs>
                <w:tab w:val="left" w:pos="284"/>
              </w:tabs>
              <w:ind w:left="284" w:hanging="284"/>
              <w:rPr>
                <w:lang w:val="en-US"/>
              </w:rPr>
            </w:pPr>
            <w:r>
              <w:rPr>
                <w:lang w:val="en-US"/>
              </w:rPr>
              <w:t>System Test Report</w:t>
            </w:r>
          </w:p>
          <w:p w14:paraId="05742ADE" w14:textId="77777777" w:rsidR="00ED66A4" w:rsidRDefault="00ED66A4" w:rsidP="00ED66A4">
            <w:pPr>
              <w:numPr>
                <w:ilvl w:val="0"/>
                <w:numId w:val="7"/>
              </w:numPr>
              <w:tabs>
                <w:tab w:val="left" w:pos="284"/>
              </w:tabs>
              <w:ind w:left="284" w:hanging="284"/>
              <w:rPr>
                <w:lang w:val="en-US"/>
              </w:rPr>
            </w:pPr>
            <w:r>
              <w:rPr>
                <w:lang w:val="en-US"/>
              </w:rPr>
              <w:t>UAT Test Report</w:t>
            </w:r>
          </w:p>
          <w:p w14:paraId="5D610DB9" w14:textId="77777777" w:rsidR="00ED66A4" w:rsidRDefault="00ED66A4" w:rsidP="00ED66A4">
            <w:pPr>
              <w:tabs>
                <w:tab w:val="left" w:pos="284"/>
              </w:tabs>
              <w:ind w:left="284"/>
              <w:rPr>
                <w:lang w:val="en-US"/>
              </w:rPr>
            </w:pPr>
          </w:p>
          <w:p w14:paraId="5A4D360C" w14:textId="2C5BEB5D" w:rsidR="007F523B" w:rsidRDefault="00ED66A4" w:rsidP="00ED66A4">
            <w:pPr>
              <w:numPr>
                <w:ilvl w:val="0"/>
                <w:numId w:val="7"/>
              </w:numPr>
              <w:tabs>
                <w:tab w:val="left" w:pos="284"/>
              </w:tabs>
              <w:ind w:left="284" w:hanging="284"/>
              <w:rPr>
                <w:lang w:val="en-US"/>
              </w:rPr>
            </w:pPr>
            <w:r>
              <w:rPr>
                <w:lang w:val="en-US"/>
              </w:rPr>
              <w:t>Beta Test Report</w:t>
            </w:r>
          </w:p>
        </w:tc>
        <w:tc>
          <w:tcPr>
            <w:tcW w:w="1589" w:type="dxa"/>
            <w:shd w:val="clear" w:color="auto" w:fill="auto"/>
          </w:tcPr>
          <w:p w14:paraId="5A4D360D" w14:textId="175B8483" w:rsidR="007F523B" w:rsidDel="00F44DC2" w:rsidRDefault="00E932BE" w:rsidP="00F44DC2">
            <w:pPr>
              <w:rPr>
                <w:del w:id="22" w:author="Jette McKellar" w:date="2018-05-31T21:16:00Z"/>
              </w:rPr>
              <w:pPrChange w:id="23" w:author="Jette McKellar" w:date="2018-05-31T21:16:00Z">
                <w:pPr/>
              </w:pPrChange>
            </w:pPr>
            <w:r>
              <w:rPr>
                <w:i/>
                <w:lang w:val="en-US"/>
              </w:rPr>
              <w:t xml:space="preserve">Delivery date </w:t>
            </w:r>
            <w:del w:id="24" w:author="Jette McKellar" w:date="2018-05-31T21:16:00Z">
              <w:r w:rsidR="00ED66A4" w:rsidDel="00F44DC2">
                <w:rPr>
                  <w:lang w:val="en-US"/>
                </w:rPr>
                <w:delText>3 September 2018</w:delText>
              </w:r>
            </w:del>
          </w:p>
          <w:p w14:paraId="5A4D3610" w14:textId="2CF742C6" w:rsidR="007F523B" w:rsidRDefault="00ED66A4" w:rsidP="00F44DC2">
            <w:pPr>
              <w:rPr>
                <w:lang w:val="en-US"/>
              </w:rPr>
              <w:pPrChange w:id="25" w:author="Jette McKellar" w:date="2018-05-31T21:16:00Z">
                <w:pPr/>
              </w:pPrChange>
            </w:pPr>
            <w:del w:id="26" w:author="Jette McKellar" w:date="2018-05-31T21:16:00Z">
              <w:r w:rsidDel="00F44DC2">
                <w:rPr>
                  <w:lang w:val="en-US"/>
                </w:rPr>
                <w:delText>3 September 2018</w:delText>
              </w:r>
            </w:del>
          </w:p>
          <w:p w14:paraId="2016FBE3" w14:textId="77777777" w:rsidR="00ED66A4" w:rsidRDefault="00ED66A4" w:rsidP="00ED66A4">
            <w:pPr>
              <w:rPr>
                <w:lang w:val="en-US"/>
              </w:rPr>
            </w:pPr>
            <w:r>
              <w:rPr>
                <w:lang w:val="en-US"/>
              </w:rPr>
              <w:t>3 September 2018</w:t>
            </w:r>
          </w:p>
          <w:p w14:paraId="4389B5E0" w14:textId="2CCA06B6" w:rsidR="00ED66A4" w:rsidRDefault="00ED66A4" w:rsidP="00ED66A4">
            <w:pPr>
              <w:rPr>
                <w:lang w:val="en-US"/>
              </w:rPr>
            </w:pPr>
            <w:r>
              <w:rPr>
                <w:lang w:val="en-US"/>
              </w:rPr>
              <w:t>3 September 2018</w:t>
            </w:r>
          </w:p>
          <w:p w14:paraId="4F4A69C8" w14:textId="5D704663" w:rsidR="00ED66A4" w:rsidRDefault="00ED66A4" w:rsidP="00ED66A4">
            <w:pPr>
              <w:rPr>
                <w:lang w:val="en-US"/>
              </w:rPr>
            </w:pPr>
            <w:r>
              <w:rPr>
                <w:lang w:val="en-US"/>
              </w:rPr>
              <w:t>3 October 2018</w:t>
            </w:r>
          </w:p>
          <w:p w14:paraId="5A4D3612" w14:textId="77777777" w:rsidR="007F523B" w:rsidRDefault="007F523B">
            <w:pPr>
              <w:rPr>
                <w:lang w:val="en-US"/>
              </w:rPr>
            </w:pPr>
          </w:p>
        </w:tc>
      </w:tr>
      <w:tr w:rsidR="007F523B" w14:paraId="5A4D3616" w14:textId="77777777">
        <w:tc>
          <w:tcPr>
            <w:tcW w:w="9018" w:type="dxa"/>
            <w:gridSpan w:val="4"/>
            <w:shd w:val="clear" w:color="auto" w:fill="auto"/>
          </w:tcPr>
          <w:p w14:paraId="5A4D3614" w14:textId="77777777" w:rsidR="007F523B" w:rsidRDefault="00E932BE">
            <w:pPr>
              <w:spacing w:before="120"/>
            </w:pPr>
            <w:r>
              <w:rPr>
                <w:b/>
                <w:lang w:val="en-US"/>
              </w:rPr>
              <w:t>Qualitative objectives</w:t>
            </w:r>
          </w:p>
          <w:p w14:paraId="5A4D3615" w14:textId="2E1D5631" w:rsidR="007F523B" w:rsidRDefault="00E932BE">
            <w:r>
              <w:rPr>
                <w:lang w:val="en-US"/>
              </w:rPr>
              <w:t xml:space="preserve">Each test level needs to be completed on time </w:t>
            </w:r>
            <w:r w:rsidR="00A964C7">
              <w:rPr>
                <w:lang w:val="en-US"/>
              </w:rPr>
              <w:t>as development proceeds. The test reports need</w:t>
            </w:r>
            <w:r>
              <w:rPr>
                <w:lang w:val="en-US"/>
              </w:rPr>
              <w:t xml:space="preserve"> to clear</w:t>
            </w:r>
            <w:r w:rsidR="00A964C7">
              <w:rPr>
                <w:lang w:val="en-US"/>
              </w:rPr>
              <w:t>ly demonstrate</w:t>
            </w:r>
            <w:r>
              <w:rPr>
                <w:lang w:val="en-US"/>
              </w:rPr>
              <w:t xml:space="preserve"> </w:t>
            </w:r>
            <w:r w:rsidR="00A964C7">
              <w:rPr>
                <w:lang w:val="en-US"/>
              </w:rPr>
              <w:t>that</w:t>
            </w:r>
            <w:r>
              <w:rPr>
                <w:lang w:val="en-US"/>
              </w:rPr>
              <w:t xml:space="preserve"> each system object meets the acceptance criteria</w:t>
            </w:r>
            <w:r w:rsidR="00A964C7">
              <w:rPr>
                <w:lang w:val="en-US"/>
              </w:rPr>
              <w:t>.</w:t>
            </w:r>
          </w:p>
        </w:tc>
      </w:tr>
      <w:tr w:rsidR="007F523B" w14:paraId="5A4D3620" w14:textId="77777777">
        <w:tc>
          <w:tcPr>
            <w:tcW w:w="4503" w:type="dxa"/>
            <w:shd w:val="clear" w:color="auto" w:fill="auto"/>
          </w:tcPr>
          <w:p w14:paraId="1E6A4938" w14:textId="77777777" w:rsidR="00A964C7" w:rsidRDefault="00A964C7">
            <w:pPr>
              <w:rPr>
                <w:i/>
                <w:lang w:val="en-US"/>
              </w:rPr>
            </w:pPr>
          </w:p>
          <w:p w14:paraId="60C02F03" w14:textId="558880BD" w:rsidR="00A964C7" w:rsidRDefault="00A964C7">
            <w:pPr>
              <w:rPr>
                <w:i/>
                <w:lang w:val="en-US"/>
              </w:rPr>
            </w:pPr>
            <w:r>
              <w:rPr>
                <w:b/>
                <w:lang w:val="en-US"/>
              </w:rPr>
              <w:t>Test process risks and measures</w:t>
            </w:r>
          </w:p>
          <w:p w14:paraId="5A4D361C" w14:textId="77777777" w:rsidR="007F523B" w:rsidRDefault="00E932BE">
            <w:r>
              <w:rPr>
                <w:i/>
                <w:lang w:val="en-US"/>
              </w:rPr>
              <w:t>Test process risks</w:t>
            </w:r>
          </w:p>
          <w:p w14:paraId="5A4D361D" w14:textId="7F4D8A54" w:rsidR="007F523B" w:rsidRDefault="00E932BE">
            <w:r>
              <w:rPr>
                <w:rFonts w:eastAsia="Verdana"/>
                <w:lang w:val="en-US"/>
              </w:rPr>
              <w:t>•</w:t>
            </w:r>
            <w:r w:rsidR="00B94CEE">
              <w:rPr>
                <w:lang w:val="en-US"/>
              </w:rPr>
              <w:t xml:space="preserve"> Team members may fail to properly report on </w:t>
            </w:r>
            <w:del w:id="27" w:author="Jette McKellar" w:date="2018-05-31T21:16:00Z">
              <w:r w:rsidR="00B94CEE" w:rsidDel="00F44DC2">
                <w:rPr>
                  <w:lang w:val="en-US"/>
                </w:rPr>
                <w:delText>unit and integration</w:delText>
              </w:r>
            </w:del>
            <w:ins w:id="28" w:author="Jette McKellar" w:date="2018-05-31T21:16:00Z">
              <w:r w:rsidR="00F44DC2">
                <w:rPr>
                  <w:lang w:val="en-US"/>
                </w:rPr>
                <w:t>user acceptance</w:t>
              </w:r>
            </w:ins>
            <w:r w:rsidR="00B94CEE">
              <w:rPr>
                <w:lang w:val="en-US"/>
              </w:rPr>
              <w:t xml:space="preserve"> tests done.</w:t>
            </w:r>
          </w:p>
        </w:tc>
        <w:tc>
          <w:tcPr>
            <w:tcW w:w="4515" w:type="dxa"/>
            <w:gridSpan w:val="3"/>
            <w:shd w:val="clear" w:color="auto" w:fill="auto"/>
          </w:tcPr>
          <w:p w14:paraId="70BFC90B" w14:textId="77777777" w:rsidR="00A964C7" w:rsidRDefault="00A964C7">
            <w:pPr>
              <w:rPr>
                <w:i/>
                <w:lang w:val="en-US"/>
              </w:rPr>
            </w:pPr>
          </w:p>
          <w:p w14:paraId="03FA8B11" w14:textId="77777777" w:rsidR="00A964C7" w:rsidRDefault="00A964C7">
            <w:pPr>
              <w:rPr>
                <w:i/>
                <w:lang w:val="en-US"/>
              </w:rPr>
            </w:pPr>
          </w:p>
          <w:p w14:paraId="5A4D361E" w14:textId="77777777" w:rsidR="007F523B" w:rsidRDefault="00E932BE">
            <w:r>
              <w:rPr>
                <w:i/>
                <w:lang w:val="en-US"/>
              </w:rPr>
              <w:t>Measures to be taken</w:t>
            </w:r>
          </w:p>
          <w:p w14:paraId="5A4D361F" w14:textId="0BD2F213" w:rsidR="007F523B" w:rsidRDefault="00E932BE">
            <w:r>
              <w:rPr>
                <w:rFonts w:eastAsia="Verdana"/>
                <w:lang w:val="en-US"/>
              </w:rPr>
              <w:t>•</w:t>
            </w:r>
            <w:r w:rsidR="00B94CEE">
              <w:rPr>
                <w:lang w:val="en-US"/>
              </w:rPr>
              <w:t xml:space="preserve"> Test reports are to be added as work items to each iteration plan</w:t>
            </w:r>
            <w:ins w:id="29" w:author="Jette McKellar" w:date="2018-05-31T21:17:00Z">
              <w:r w:rsidR="00F44DC2">
                <w:rPr>
                  <w:lang w:val="en-US"/>
                </w:rPr>
                <w:t xml:space="preserve"> where testing is required</w:t>
              </w:r>
            </w:ins>
            <w:r w:rsidR="00B94CEE">
              <w:rPr>
                <w:lang w:val="en-US"/>
              </w:rPr>
              <w:t>.</w:t>
            </w:r>
            <w:ins w:id="30" w:author="Jette McKellar" w:date="2018-05-31T21:17:00Z">
              <w:r w:rsidR="00F44DC2">
                <w:rPr>
                  <w:lang w:val="en-US"/>
                </w:rPr>
                <w:t xml:space="preserve"> Screenshots of each step in the test plus results must be included.</w:t>
              </w:r>
            </w:ins>
          </w:p>
        </w:tc>
      </w:tr>
      <w:tr w:rsidR="007F523B" w14:paraId="5A4D3624" w14:textId="77777777">
        <w:tc>
          <w:tcPr>
            <w:tcW w:w="9018" w:type="dxa"/>
            <w:gridSpan w:val="4"/>
            <w:shd w:val="clear" w:color="auto" w:fill="auto"/>
          </w:tcPr>
          <w:p w14:paraId="5A4D3621" w14:textId="77777777" w:rsidR="007F523B" w:rsidRDefault="00E932BE">
            <w:pPr>
              <w:spacing w:before="120"/>
            </w:pPr>
            <w:r>
              <w:rPr>
                <w:b/>
                <w:lang w:val="en-US"/>
              </w:rPr>
              <w:t>Go/no-go decisions</w:t>
            </w:r>
          </w:p>
          <w:p w14:paraId="5A4D3623" w14:textId="70DED5ED" w:rsidR="007F523B" w:rsidRDefault="00E932BE">
            <w:r>
              <w:rPr>
                <w:lang w:val="en-US"/>
              </w:rPr>
              <w:t xml:space="preserve">After each test level the </w:t>
            </w:r>
            <w:r w:rsidR="00B94CEE">
              <w:rPr>
                <w:lang w:val="en-US"/>
              </w:rPr>
              <w:t>team member responsible will make</w:t>
            </w:r>
            <w:r>
              <w:rPr>
                <w:lang w:val="en-US"/>
              </w:rPr>
              <w:t xml:space="preserve"> sure that a test report is drawn up. This report will, after review with the </w:t>
            </w:r>
            <w:r w:rsidR="00B94CEE">
              <w:rPr>
                <w:lang w:val="en-US"/>
              </w:rPr>
              <w:t>other team members and the subject lecturer</w:t>
            </w:r>
            <w:r>
              <w:rPr>
                <w:lang w:val="en-US"/>
              </w:rPr>
              <w:t xml:space="preserve">, be </w:t>
            </w:r>
            <w:r w:rsidR="00B94CEE">
              <w:rPr>
                <w:lang w:val="en-US"/>
              </w:rPr>
              <w:t>used</w:t>
            </w:r>
            <w:r>
              <w:rPr>
                <w:lang w:val="en-US"/>
              </w:rPr>
              <w:t xml:space="preserve"> to decide if </w:t>
            </w:r>
            <w:r w:rsidR="00B94CEE">
              <w:rPr>
                <w:lang w:val="en-US"/>
              </w:rPr>
              <w:t xml:space="preserve">the project </w:t>
            </w:r>
            <w:r>
              <w:rPr>
                <w:lang w:val="en-US"/>
              </w:rPr>
              <w:t xml:space="preserve">is </w:t>
            </w:r>
            <w:r w:rsidR="00B94CEE">
              <w:rPr>
                <w:lang w:val="en-US"/>
              </w:rPr>
              <w:t>capable</w:t>
            </w:r>
            <w:r>
              <w:rPr>
                <w:lang w:val="en-US"/>
              </w:rPr>
              <w:t xml:space="preserve"> of </w:t>
            </w:r>
            <w:r w:rsidR="00B94CEE">
              <w:rPr>
                <w:lang w:val="en-US"/>
              </w:rPr>
              <w:t>proceeding as planned.</w:t>
            </w:r>
            <w:r>
              <w:rPr>
                <w:lang w:val="en-US"/>
              </w:rPr>
              <w:t xml:space="preserve"> </w:t>
            </w:r>
          </w:p>
        </w:tc>
      </w:tr>
    </w:tbl>
    <w:p w14:paraId="5A4D3625" w14:textId="559FDEF5" w:rsidR="007F523B" w:rsidRDefault="00E932BE">
      <w:pPr>
        <w:pStyle w:val="Kop0"/>
      </w:pPr>
      <w:r>
        <w:lastRenderedPageBreak/>
        <w:t>Table of Contents</w:t>
      </w:r>
    </w:p>
    <w:p w14:paraId="4DA219DD" w14:textId="4E567D90" w:rsidR="00122DC2" w:rsidRDefault="006D62F1">
      <w:pPr>
        <w:pStyle w:val="TOC1"/>
        <w:tabs>
          <w:tab w:val="left" w:pos="400"/>
          <w:tab w:val="right" w:pos="9120"/>
        </w:tabs>
        <w:rPr>
          <w:ins w:id="31" w:author="Jette McKellar" w:date="2018-05-31T22:13:00Z"/>
          <w:rFonts w:asciiTheme="minorHAnsi" w:eastAsiaTheme="minorEastAsia" w:hAnsiTheme="minorHAnsi" w:cstheme="minorBidi"/>
          <w:b w:val="0"/>
          <w:bCs w:val="0"/>
          <w:caps w:val="0"/>
          <w:noProof/>
          <w:sz w:val="22"/>
          <w:szCs w:val="22"/>
          <w:lang w:val="en-AU" w:eastAsia="en-AU"/>
        </w:rPr>
      </w:pPr>
      <w:r>
        <w:rPr>
          <w:b w:val="0"/>
          <w:bCs w:val="0"/>
          <w:caps w:val="0"/>
        </w:rPr>
        <w:fldChar w:fldCharType="begin"/>
      </w:r>
      <w:r>
        <w:rPr>
          <w:b w:val="0"/>
          <w:bCs w:val="0"/>
          <w:caps w:val="0"/>
        </w:rPr>
        <w:instrText xml:space="preserve"> TOC \o "1-4" </w:instrText>
      </w:r>
      <w:r>
        <w:rPr>
          <w:b w:val="0"/>
          <w:bCs w:val="0"/>
          <w:caps w:val="0"/>
        </w:rPr>
        <w:fldChar w:fldCharType="separate"/>
      </w:r>
      <w:ins w:id="32" w:author="Jette McKellar" w:date="2018-05-31T22:13:00Z">
        <w:r w:rsidR="00122DC2">
          <w:rPr>
            <w:noProof/>
          </w:rPr>
          <w:t>1</w:t>
        </w:r>
        <w:r w:rsidR="00122DC2">
          <w:rPr>
            <w:rFonts w:asciiTheme="minorHAnsi" w:eastAsiaTheme="minorEastAsia" w:hAnsiTheme="minorHAnsi" w:cstheme="minorBidi"/>
            <w:b w:val="0"/>
            <w:bCs w:val="0"/>
            <w:caps w:val="0"/>
            <w:noProof/>
            <w:sz w:val="22"/>
            <w:szCs w:val="22"/>
            <w:lang w:val="en-AU" w:eastAsia="en-AU"/>
          </w:rPr>
          <w:tab/>
        </w:r>
        <w:r w:rsidR="00122DC2" w:rsidRPr="0090610C">
          <w:rPr>
            <w:noProof/>
            <w:lang w:val="en-US"/>
          </w:rPr>
          <w:t>Introduction</w:t>
        </w:r>
        <w:r w:rsidR="00122DC2">
          <w:rPr>
            <w:noProof/>
          </w:rPr>
          <w:tab/>
        </w:r>
        <w:r w:rsidR="00122DC2">
          <w:rPr>
            <w:noProof/>
          </w:rPr>
          <w:fldChar w:fldCharType="begin"/>
        </w:r>
        <w:r w:rsidR="00122DC2">
          <w:rPr>
            <w:noProof/>
          </w:rPr>
          <w:instrText xml:space="preserve"> PAGEREF _Toc515568144 \h </w:instrText>
        </w:r>
        <w:r w:rsidR="00122DC2">
          <w:rPr>
            <w:noProof/>
          </w:rPr>
        </w:r>
      </w:ins>
      <w:r w:rsidR="00122DC2">
        <w:rPr>
          <w:noProof/>
        </w:rPr>
        <w:fldChar w:fldCharType="separate"/>
      </w:r>
      <w:ins w:id="33" w:author="Jette McKellar" w:date="2018-05-31T22:13:00Z">
        <w:r w:rsidR="00122DC2">
          <w:rPr>
            <w:noProof/>
          </w:rPr>
          <w:t>1</w:t>
        </w:r>
        <w:r w:rsidR="00122DC2">
          <w:rPr>
            <w:noProof/>
          </w:rPr>
          <w:fldChar w:fldCharType="end"/>
        </w:r>
      </w:ins>
    </w:p>
    <w:p w14:paraId="5EC701E2" w14:textId="2FAC3096" w:rsidR="00122DC2" w:rsidRDefault="00122DC2">
      <w:pPr>
        <w:pStyle w:val="TOC2"/>
        <w:tabs>
          <w:tab w:val="left" w:pos="600"/>
          <w:tab w:val="right" w:pos="9120"/>
        </w:tabs>
        <w:rPr>
          <w:ins w:id="34" w:author="Jette McKellar" w:date="2018-05-31T22:13:00Z"/>
          <w:rFonts w:eastAsiaTheme="minorEastAsia" w:cstheme="minorBidi"/>
          <w:b w:val="0"/>
          <w:bCs w:val="0"/>
          <w:noProof/>
          <w:sz w:val="22"/>
          <w:szCs w:val="22"/>
          <w:lang w:val="en-AU" w:eastAsia="en-AU"/>
        </w:rPr>
      </w:pPr>
      <w:ins w:id="35" w:author="Jette McKellar" w:date="2018-05-31T22:13:00Z">
        <w:r>
          <w:rPr>
            <w:noProof/>
          </w:rPr>
          <w:t>1.1</w:t>
        </w:r>
        <w:r>
          <w:rPr>
            <w:rFonts w:eastAsiaTheme="minorEastAsia" w:cstheme="minorBidi"/>
            <w:b w:val="0"/>
            <w:bCs w:val="0"/>
            <w:noProof/>
            <w:sz w:val="22"/>
            <w:szCs w:val="22"/>
            <w:lang w:val="en-AU" w:eastAsia="en-AU"/>
          </w:rPr>
          <w:tab/>
        </w:r>
        <w:r w:rsidRPr="0090610C">
          <w:rPr>
            <w:noProof/>
            <w:lang w:val="en-US"/>
          </w:rPr>
          <w:t>Project and project objective</w:t>
        </w:r>
        <w:r>
          <w:rPr>
            <w:noProof/>
          </w:rPr>
          <w:tab/>
        </w:r>
        <w:r>
          <w:rPr>
            <w:noProof/>
          </w:rPr>
          <w:fldChar w:fldCharType="begin"/>
        </w:r>
        <w:r>
          <w:rPr>
            <w:noProof/>
          </w:rPr>
          <w:instrText xml:space="preserve"> PAGEREF _Toc515568145 \h </w:instrText>
        </w:r>
        <w:r>
          <w:rPr>
            <w:noProof/>
          </w:rPr>
        </w:r>
      </w:ins>
      <w:r>
        <w:rPr>
          <w:noProof/>
        </w:rPr>
        <w:fldChar w:fldCharType="separate"/>
      </w:r>
      <w:ins w:id="36" w:author="Jette McKellar" w:date="2018-05-31T22:13:00Z">
        <w:r>
          <w:rPr>
            <w:noProof/>
          </w:rPr>
          <w:t>1</w:t>
        </w:r>
        <w:r>
          <w:rPr>
            <w:noProof/>
          </w:rPr>
          <w:fldChar w:fldCharType="end"/>
        </w:r>
      </w:ins>
    </w:p>
    <w:p w14:paraId="13A029B3" w14:textId="6084B718" w:rsidR="00122DC2" w:rsidRDefault="00122DC2">
      <w:pPr>
        <w:pStyle w:val="TOC2"/>
        <w:tabs>
          <w:tab w:val="left" w:pos="600"/>
          <w:tab w:val="right" w:pos="9120"/>
        </w:tabs>
        <w:rPr>
          <w:ins w:id="37" w:author="Jette McKellar" w:date="2018-05-31T22:13:00Z"/>
          <w:rFonts w:eastAsiaTheme="minorEastAsia" w:cstheme="minorBidi"/>
          <w:b w:val="0"/>
          <w:bCs w:val="0"/>
          <w:noProof/>
          <w:sz w:val="22"/>
          <w:szCs w:val="22"/>
          <w:lang w:val="en-AU" w:eastAsia="en-AU"/>
        </w:rPr>
      </w:pPr>
      <w:ins w:id="38" w:author="Jette McKellar" w:date="2018-05-31T22:13:00Z">
        <w:r>
          <w:rPr>
            <w:noProof/>
          </w:rPr>
          <w:t>1.2</w:t>
        </w:r>
        <w:r>
          <w:rPr>
            <w:rFonts w:eastAsiaTheme="minorEastAsia" w:cstheme="minorBidi"/>
            <w:b w:val="0"/>
            <w:bCs w:val="0"/>
            <w:noProof/>
            <w:sz w:val="22"/>
            <w:szCs w:val="22"/>
            <w:lang w:val="en-AU" w:eastAsia="en-AU"/>
          </w:rPr>
          <w:tab/>
        </w:r>
        <w:r w:rsidRPr="0090610C">
          <w:rPr>
            <w:noProof/>
            <w:lang w:val="en-US"/>
          </w:rPr>
          <w:t>Objective of the master test plan</w:t>
        </w:r>
        <w:r>
          <w:rPr>
            <w:noProof/>
          </w:rPr>
          <w:tab/>
        </w:r>
        <w:r>
          <w:rPr>
            <w:noProof/>
          </w:rPr>
          <w:fldChar w:fldCharType="begin"/>
        </w:r>
        <w:r>
          <w:rPr>
            <w:noProof/>
          </w:rPr>
          <w:instrText xml:space="preserve"> PAGEREF _Toc515568146 \h </w:instrText>
        </w:r>
        <w:r>
          <w:rPr>
            <w:noProof/>
          </w:rPr>
        </w:r>
      </w:ins>
      <w:r>
        <w:rPr>
          <w:noProof/>
        </w:rPr>
        <w:fldChar w:fldCharType="separate"/>
      </w:r>
      <w:ins w:id="39" w:author="Jette McKellar" w:date="2018-05-31T22:13:00Z">
        <w:r>
          <w:rPr>
            <w:noProof/>
          </w:rPr>
          <w:t>1</w:t>
        </w:r>
        <w:r>
          <w:rPr>
            <w:noProof/>
          </w:rPr>
          <w:fldChar w:fldCharType="end"/>
        </w:r>
      </w:ins>
    </w:p>
    <w:p w14:paraId="026C6F67" w14:textId="2ADD6C0E" w:rsidR="00122DC2" w:rsidRDefault="00122DC2">
      <w:pPr>
        <w:pStyle w:val="TOC2"/>
        <w:tabs>
          <w:tab w:val="left" w:pos="600"/>
          <w:tab w:val="right" w:pos="9120"/>
        </w:tabs>
        <w:rPr>
          <w:ins w:id="40" w:author="Jette McKellar" w:date="2018-05-31T22:13:00Z"/>
          <w:rFonts w:eastAsiaTheme="minorEastAsia" w:cstheme="minorBidi"/>
          <w:b w:val="0"/>
          <w:bCs w:val="0"/>
          <w:noProof/>
          <w:sz w:val="22"/>
          <w:szCs w:val="22"/>
          <w:lang w:val="en-AU" w:eastAsia="en-AU"/>
        </w:rPr>
      </w:pPr>
      <w:ins w:id="41" w:author="Jette McKellar" w:date="2018-05-31T22:13:00Z">
        <w:r>
          <w:rPr>
            <w:noProof/>
          </w:rPr>
          <w:t>1.3</w:t>
        </w:r>
        <w:r>
          <w:rPr>
            <w:rFonts w:eastAsiaTheme="minorEastAsia" w:cstheme="minorBidi"/>
            <w:b w:val="0"/>
            <w:bCs w:val="0"/>
            <w:noProof/>
            <w:sz w:val="22"/>
            <w:szCs w:val="22"/>
            <w:lang w:val="en-AU" w:eastAsia="en-AU"/>
          </w:rPr>
          <w:tab/>
        </w:r>
        <w:r>
          <w:rPr>
            <w:noProof/>
          </w:rPr>
          <w:t>Involved in creating the master test plan</w:t>
        </w:r>
        <w:r>
          <w:rPr>
            <w:noProof/>
          </w:rPr>
          <w:tab/>
        </w:r>
        <w:r>
          <w:rPr>
            <w:noProof/>
          </w:rPr>
          <w:fldChar w:fldCharType="begin"/>
        </w:r>
        <w:r>
          <w:rPr>
            <w:noProof/>
          </w:rPr>
          <w:instrText xml:space="preserve"> PAGEREF _Toc515568147 \h </w:instrText>
        </w:r>
        <w:r>
          <w:rPr>
            <w:noProof/>
          </w:rPr>
        </w:r>
      </w:ins>
      <w:r>
        <w:rPr>
          <w:noProof/>
        </w:rPr>
        <w:fldChar w:fldCharType="separate"/>
      </w:r>
      <w:ins w:id="42" w:author="Jette McKellar" w:date="2018-05-31T22:13:00Z">
        <w:r>
          <w:rPr>
            <w:noProof/>
          </w:rPr>
          <w:t>1</w:t>
        </w:r>
        <w:r>
          <w:rPr>
            <w:noProof/>
          </w:rPr>
          <w:fldChar w:fldCharType="end"/>
        </w:r>
      </w:ins>
    </w:p>
    <w:p w14:paraId="14FA7ED0" w14:textId="48C8CB5C" w:rsidR="00122DC2" w:rsidRDefault="00122DC2">
      <w:pPr>
        <w:pStyle w:val="TOC1"/>
        <w:tabs>
          <w:tab w:val="left" w:pos="400"/>
          <w:tab w:val="right" w:pos="9120"/>
        </w:tabs>
        <w:rPr>
          <w:ins w:id="43" w:author="Jette McKellar" w:date="2018-05-31T22:13:00Z"/>
          <w:rFonts w:asciiTheme="minorHAnsi" w:eastAsiaTheme="minorEastAsia" w:hAnsiTheme="minorHAnsi" w:cstheme="minorBidi"/>
          <w:b w:val="0"/>
          <w:bCs w:val="0"/>
          <w:caps w:val="0"/>
          <w:noProof/>
          <w:sz w:val="22"/>
          <w:szCs w:val="22"/>
          <w:lang w:val="en-AU" w:eastAsia="en-AU"/>
        </w:rPr>
      </w:pPr>
      <w:ins w:id="44" w:author="Jette McKellar" w:date="2018-05-31T22:13:00Z">
        <w:r>
          <w:rPr>
            <w:noProof/>
          </w:rPr>
          <w:t>2</w:t>
        </w:r>
        <w:r>
          <w:rPr>
            <w:rFonts w:asciiTheme="minorHAnsi" w:eastAsiaTheme="minorEastAsia" w:hAnsiTheme="minorHAnsi" w:cstheme="minorBidi"/>
            <w:b w:val="0"/>
            <w:bCs w:val="0"/>
            <w:caps w:val="0"/>
            <w:noProof/>
            <w:sz w:val="22"/>
            <w:szCs w:val="22"/>
            <w:lang w:val="en-AU" w:eastAsia="en-AU"/>
          </w:rPr>
          <w:tab/>
        </w:r>
        <w:r w:rsidRPr="0090610C">
          <w:rPr>
            <w:noProof/>
            <w:lang w:val="en-US"/>
          </w:rPr>
          <w:t>Assignment formulation</w:t>
        </w:r>
        <w:r>
          <w:rPr>
            <w:noProof/>
          </w:rPr>
          <w:tab/>
        </w:r>
        <w:r>
          <w:rPr>
            <w:noProof/>
          </w:rPr>
          <w:fldChar w:fldCharType="begin"/>
        </w:r>
        <w:r>
          <w:rPr>
            <w:noProof/>
          </w:rPr>
          <w:instrText xml:space="preserve"> PAGEREF _Toc515568148 \h </w:instrText>
        </w:r>
        <w:r>
          <w:rPr>
            <w:noProof/>
          </w:rPr>
        </w:r>
      </w:ins>
      <w:r>
        <w:rPr>
          <w:noProof/>
        </w:rPr>
        <w:fldChar w:fldCharType="separate"/>
      </w:r>
      <w:ins w:id="45" w:author="Jette McKellar" w:date="2018-05-31T22:13:00Z">
        <w:r>
          <w:rPr>
            <w:noProof/>
          </w:rPr>
          <w:t>2</w:t>
        </w:r>
        <w:r>
          <w:rPr>
            <w:noProof/>
          </w:rPr>
          <w:fldChar w:fldCharType="end"/>
        </w:r>
      </w:ins>
    </w:p>
    <w:p w14:paraId="68DFB479" w14:textId="0FB3F877" w:rsidR="00122DC2" w:rsidRDefault="00122DC2">
      <w:pPr>
        <w:pStyle w:val="TOC2"/>
        <w:tabs>
          <w:tab w:val="left" w:pos="600"/>
          <w:tab w:val="right" w:pos="9120"/>
        </w:tabs>
        <w:rPr>
          <w:ins w:id="46" w:author="Jette McKellar" w:date="2018-05-31T22:13:00Z"/>
          <w:rFonts w:eastAsiaTheme="minorEastAsia" w:cstheme="minorBidi"/>
          <w:b w:val="0"/>
          <w:bCs w:val="0"/>
          <w:noProof/>
          <w:sz w:val="22"/>
          <w:szCs w:val="22"/>
          <w:lang w:val="en-AU" w:eastAsia="en-AU"/>
        </w:rPr>
      </w:pPr>
      <w:ins w:id="47" w:author="Jette McKellar" w:date="2018-05-31T22:13:00Z">
        <w:r>
          <w:rPr>
            <w:noProof/>
          </w:rPr>
          <w:t>2.1</w:t>
        </w:r>
        <w:r>
          <w:rPr>
            <w:rFonts w:eastAsiaTheme="minorEastAsia" w:cstheme="minorBidi"/>
            <w:b w:val="0"/>
            <w:bCs w:val="0"/>
            <w:noProof/>
            <w:sz w:val="22"/>
            <w:szCs w:val="22"/>
            <w:lang w:val="en-AU" w:eastAsia="en-AU"/>
          </w:rPr>
          <w:tab/>
        </w:r>
        <w:r w:rsidRPr="0090610C">
          <w:rPr>
            <w:noProof/>
            <w:lang w:val="en-US"/>
          </w:rPr>
          <w:t>Client</w:t>
        </w:r>
        <w:r>
          <w:rPr>
            <w:noProof/>
          </w:rPr>
          <w:tab/>
        </w:r>
        <w:r>
          <w:rPr>
            <w:noProof/>
          </w:rPr>
          <w:fldChar w:fldCharType="begin"/>
        </w:r>
        <w:r>
          <w:rPr>
            <w:noProof/>
          </w:rPr>
          <w:instrText xml:space="preserve"> PAGEREF _Toc515568149 \h </w:instrText>
        </w:r>
        <w:r>
          <w:rPr>
            <w:noProof/>
          </w:rPr>
        </w:r>
      </w:ins>
      <w:r>
        <w:rPr>
          <w:noProof/>
        </w:rPr>
        <w:fldChar w:fldCharType="separate"/>
      </w:r>
      <w:ins w:id="48" w:author="Jette McKellar" w:date="2018-05-31T22:13:00Z">
        <w:r>
          <w:rPr>
            <w:noProof/>
          </w:rPr>
          <w:t>2</w:t>
        </w:r>
        <w:r>
          <w:rPr>
            <w:noProof/>
          </w:rPr>
          <w:fldChar w:fldCharType="end"/>
        </w:r>
      </w:ins>
    </w:p>
    <w:p w14:paraId="691B7EAA" w14:textId="11D70CDD" w:rsidR="00122DC2" w:rsidRDefault="00122DC2">
      <w:pPr>
        <w:pStyle w:val="TOC2"/>
        <w:tabs>
          <w:tab w:val="left" w:pos="600"/>
          <w:tab w:val="right" w:pos="9120"/>
        </w:tabs>
        <w:rPr>
          <w:ins w:id="49" w:author="Jette McKellar" w:date="2018-05-31T22:13:00Z"/>
          <w:rFonts w:eastAsiaTheme="minorEastAsia" w:cstheme="minorBidi"/>
          <w:b w:val="0"/>
          <w:bCs w:val="0"/>
          <w:noProof/>
          <w:sz w:val="22"/>
          <w:szCs w:val="22"/>
          <w:lang w:val="en-AU" w:eastAsia="en-AU"/>
        </w:rPr>
      </w:pPr>
      <w:ins w:id="50" w:author="Jette McKellar" w:date="2018-05-31T22:13:00Z">
        <w:r>
          <w:rPr>
            <w:noProof/>
          </w:rPr>
          <w:t>2.2</w:t>
        </w:r>
        <w:r>
          <w:rPr>
            <w:rFonts w:eastAsiaTheme="minorEastAsia" w:cstheme="minorBidi"/>
            <w:b w:val="0"/>
            <w:bCs w:val="0"/>
            <w:noProof/>
            <w:sz w:val="22"/>
            <w:szCs w:val="22"/>
            <w:lang w:val="en-AU" w:eastAsia="en-AU"/>
          </w:rPr>
          <w:tab/>
        </w:r>
        <w:r w:rsidRPr="0090610C">
          <w:rPr>
            <w:noProof/>
            <w:lang w:val="en-US"/>
          </w:rPr>
          <w:t>Supplier</w:t>
        </w:r>
        <w:r>
          <w:rPr>
            <w:noProof/>
          </w:rPr>
          <w:tab/>
        </w:r>
        <w:r>
          <w:rPr>
            <w:noProof/>
          </w:rPr>
          <w:fldChar w:fldCharType="begin"/>
        </w:r>
        <w:r>
          <w:rPr>
            <w:noProof/>
          </w:rPr>
          <w:instrText xml:space="preserve"> PAGEREF _Toc515568150 \h </w:instrText>
        </w:r>
        <w:r>
          <w:rPr>
            <w:noProof/>
          </w:rPr>
        </w:r>
      </w:ins>
      <w:r>
        <w:rPr>
          <w:noProof/>
        </w:rPr>
        <w:fldChar w:fldCharType="separate"/>
      </w:r>
      <w:ins w:id="51" w:author="Jette McKellar" w:date="2018-05-31T22:13:00Z">
        <w:r>
          <w:rPr>
            <w:noProof/>
          </w:rPr>
          <w:t>2</w:t>
        </w:r>
        <w:r>
          <w:rPr>
            <w:noProof/>
          </w:rPr>
          <w:fldChar w:fldCharType="end"/>
        </w:r>
      </w:ins>
    </w:p>
    <w:p w14:paraId="5ED7317F" w14:textId="1BEC9153" w:rsidR="00122DC2" w:rsidRDefault="00122DC2">
      <w:pPr>
        <w:pStyle w:val="TOC2"/>
        <w:tabs>
          <w:tab w:val="left" w:pos="600"/>
          <w:tab w:val="right" w:pos="9120"/>
        </w:tabs>
        <w:rPr>
          <w:ins w:id="52" w:author="Jette McKellar" w:date="2018-05-31T22:13:00Z"/>
          <w:rFonts w:eastAsiaTheme="minorEastAsia" w:cstheme="minorBidi"/>
          <w:b w:val="0"/>
          <w:bCs w:val="0"/>
          <w:noProof/>
          <w:sz w:val="22"/>
          <w:szCs w:val="22"/>
          <w:lang w:val="en-AU" w:eastAsia="en-AU"/>
        </w:rPr>
      </w:pPr>
      <w:ins w:id="53" w:author="Jette McKellar" w:date="2018-05-31T22:13:00Z">
        <w:r>
          <w:rPr>
            <w:noProof/>
          </w:rPr>
          <w:t>2.3</w:t>
        </w:r>
        <w:r>
          <w:rPr>
            <w:rFonts w:eastAsiaTheme="minorEastAsia" w:cstheme="minorBidi"/>
            <w:b w:val="0"/>
            <w:bCs w:val="0"/>
            <w:noProof/>
            <w:sz w:val="22"/>
            <w:szCs w:val="22"/>
            <w:lang w:val="en-AU" w:eastAsia="en-AU"/>
          </w:rPr>
          <w:tab/>
        </w:r>
        <w:r w:rsidRPr="0090610C">
          <w:rPr>
            <w:noProof/>
            <w:lang w:val="en-US"/>
          </w:rPr>
          <w:t>Scope</w:t>
        </w:r>
        <w:r>
          <w:rPr>
            <w:noProof/>
          </w:rPr>
          <w:tab/>
        </w:r>
        <w:r>
          <w:rPr>
            <w:noProof/>
          </w:rPr>
          <w:fldChar w:fldCharType="begin"/>
        </w:r>
        <w:r>
          <w:rPr>
            <w:noProof/>
          </w:rPr>
          <w:instrText xml:space="preserve"> PAGEREF _Toc515568151 \h </w:instrText>
        </w:r>
        <w:r>
          <w:rPr>
            <w:noProof/>
          </w:rPr>
        </w:r>
      </w:ins>
      <w:r>
        <w:rPr>
          <w:noProof/>
        </w:rPr>
        <w:fldChar w:fldCharType="separate"/>
      </w:r>
      <w:ins w:id="54" w:author="Jette McKellar" w:date="2018-05-31T22:13:00Z">
        <w:r>
          <w:rPr>
            <w:noProof/>
          </w:rPr>
          <w:t>2</w:t>
        </w:r>
        <w:r>
          <w:rPr>
            <w:noProof/>
          </w:rPr>
          <w:fldChar w:fldCharType="end"/>
        </w:r>
      </w:ins>
    </w:p>
    <w:p w14:paraId="0092CB01" w14:textId="4D65EB04" w:rsidR="00122DC2" w:rsidRDefault="00122DC2">
      <w:pPr>
        <w:pStyle w:val="TOC3"/>
        <w:tabs>
          <w:tab w:val="left" w:pos="1000"/>
          <w:tab w:val="right" w:pos="9120"/>
        </w:tabs>
        <w:rPr>
          <w:ins w:id="55" w:author="Jette McKellar" w:date="2018-05-31T22:13:00Z"/>
          <w:rFonts w:eastAsiaTheme="minorEastAsia" w:cstheme="minorBidi"/>
          <w:noProof/>
          <w:sz w:val="22"/>
          <w:szCs w:val="22"/>
          <w:lang w:val="en-AU" w:eastAsia="en-AU"/>
        </w:rPr>
      </w:pPr>
      <w:ins w:id="56" w:author="Jette McKellar" w:date="2018-05-31T22:13:00Z">
        <w:r>
          <w:rPr>
            <w:noProof/>
          </w:rPr>
          <w:t>2.3.1</w:t>
        </w:r>
        <w:r>
          <w:rPr>
            <w:rFonts w:eastAsiaTheme="minorEastAsia" w:cstheme="minorBidi"/>
            <w:noProof/>
            <w:sz w:val="22"/>
            <w:szCs w:val="22"/>
            <w:lang w:val="en-AU" w:eastAsia="en-AU"/>
          </w:rPr>
          <w:tab/>
        </w:r>
        <w:r w:rsidRPr="0090610C">
          <w:rPr>
            <w:noProof/>
            <w:lang w:val="en-US"/>
          </w:rPr>
          <w:t>Within scope</w:t>
        </w:r>
        <w:r>
          <w:rPr>
            <w:noProof/>
          </w:rPr>
          <w:tab/>
        </w:r>
        <w:r>
          <w:rPr>
            <w:noProof/>
          </w:rPr>
          <w:fldChar w:fldCharType="begin"/>
        </w:r>
        <w:r>
          <w:rPr>
            <w:noProof/>
          </w:rPr>
          <w:instrText xml:space="preserve"> PAGEREF _Toc515568152 \h </w:instrText>
        </w:r>
        <w:r>
          <w:rPr>
            <w:noProof/>
          </w:rPr>
        </w:r>
      </w:ins>
      <w:r>
        <w:rPr>
          <w:noProof/>
        </w:rPr>
        <w:fldChar w:fldCharType="separate"/>
      </w:r>
      <w:ins w:id="57" w:author="Jette McKellar" w:date="2018-05-31T22:13:00Z">
        <w:r>
          <w:rPr>
            <w:noProof/>
          </w:rPr>
          <w:t>2</w:t>
        </w:r>
        <w:r>
          <w:rPr>
            <w:noProof/>
          </w:rPr>
          <w:fldChar w:fldCharType="end"/>
        </w:r>
      </w:ins>
    </w:p>
    <w:p w14:paraId="1A828E20" w14:textId="159008B6" w:rsidR="00122DC2" w:rsidRDefault="00122DC2">
      <w:pPr>
        <w:pStyle w:val="TOC1"/>
        <w:tabs>
          <w:tab w:val="left" w:pos="400"/>
          <w:tab w:val="right" w:pos="9120"/>
        </w:tabs>
        <w:rPr>
          <w:ins w:id="58" w:author="Jette McKellar" w:date="2018-05-31T22:13:00Z"/>
          <w:rFonts w:asciiTheme="minorHAnsi" w:eastAsiaTheme="minorEastAsia" w:hAnsiTheme="minorHAnsi" w:cstheme="minorBidi"/>
          <w:b w:val="0"/>
          <w:bCs w:val="0"/>
          <w:caps w:val="0"/>
          <w:noProof/>
          <w:sz w:val="22"/>
          <w:szCs w:val="22"/>
          <w:lang w:val="en-AU" w:eastAsia="en-AU"/>
        </w:rPr>
      </w:pPr>
      <w:ins w:id="59" w:author="Jette McKellar" w:date="2018-05-31T22:13:00Z">
        <w:r>
          <w:rPr>
            <w:noProof/>
          </w:rPr>
          <w:t>3</w:t>
        </w:r>
        <w:r>
          <w:rPr>
            <w:rFonts w:asciiTheme="minorHAnsi" w:eastAsiaTheme="minorEastAsia" w:hAnsiTheme="minorHAnsi" w:cstheme="minorBidi"/>
            <w:b w:val="0"/>
            <w:bCs w:val="0"/>
            <w:caps w:val="0"/>
            <w:noProof/>
            <w:sz w:val="22"/>
            <w:szCs w:val="22"/>
            <w:lang w:val="en-AU" w:eastAsia="en-AU"/>
          </w:rPr>
          <w:tab/>
        </w:r>
        <w:r w:rsidRPr="0090610C">
          <w:rPr>
            <w:noProof/>
            <w:lang w:val="en-US"/>
          </w:rPr>
          <w:t>Test strategy</w:t>
        </w:r>
        <w:r>
          <w:rPr>
            <w:noProof/>
          </w:rPr>
          <w:tab/>
        </w:r>
        <w:r>
          <w:rPr>
            <w:noProof/>
          </w:rPr>
          <w:fldChar w:fldCharType="begin"/>
        </w:r>
        <w:r>
          <w:rPr>
            <w:noProof/>
          </w:rPr>
          <w:instrText xml:space="preserve"> PAGEREF _Toc515568153 \h </w:instrText>
        </w:r>
        <w:r>
          <w:rPr>
            <w:noProof/>
          </w:rPr>
        </w:r>
      </w:ins>
      <w:r>
        <w:rPr>
          <w:noProof/>
        </w:rPr>
        <w:fldChar w:fldCharType="separate"/>
      </w:r>
      <w:ins w:id="60" w:author="Jette McKellar" w:date="2018-05-31T22:13:00Z">
        <w:r>
          <w:rPr>
            <w:noProof/>
          </w:rPr>
          <w:t>4</w:t>
        </w:r>
        <w:r>
          <w:rPr>
            <w:noProof/>
          </w:rPr>
          <w:fldChar w:fldCharType="end"/>
        </w:r>
      </w:ins>
    </w:p>
    <w:p w14:paraId="1D933446" w14:textId="5E3A37DB" w:rsidR="00122DC2" w:rsidRDefault="00122DC2">
      <w:pPr>
        <w:pStyle w:val="TOC2"/>
        <w:tabs>
          <w:tab w:val="left" w:pos="600"/>
          <w:tab w:val="right" w:pos="9120"/>
        </w:tabs>
        <w:rPr>
          <w:ins w:id="61" w:author="Jette McKellar" w:date="2018-05-31T22:13:00Z"/>
          <w:rFonts w:eastAsiaTheme="minorEastAsia" w:cstheme="minorBidi"/>
          <w:b w:val="0"/>
          <w:bCs w:val="0"/>
          <w:noProof/>
          <w:sz w:val="22"/>
          <w:szCs w:val="22"/>
          <w:lang w:val="en-AU" w:eastAsia="en-AU"/>
        </w:rPr>
      </w:pPr>
      <w:ins w:id="62" w:author="Jette McKellar" w:date="2018-05-31T22:13:00Z">
        <w:r w:rsidRPr="0090610C">
          <w:rPr>
            <w:noProof/>
            <w:lang w:val="en-US"/>
          </w:rPr>
          <w:t>3.1</w:t>
        </w:r>
        <w:r>
          <w:rPr>
            <w:rFonts w:eastAsiaTheme="minorEastAsia" w:cstheme="minorBidi"/>
            <w:b w:val="0"/>
            <w:bCs w:val="0"/>
            <w:noProof/>
            <w:sz w:val="22"/>
            <w:szCs w:val="22"/>
            <w:lang w:val="en-AU" w:eastAsia="en-AU"/>
          </w:rPr>
          <w:tab/>
        </w:r>
        <w:r w:rsidRPr="0090610C">
          <w:rPr>
            <w:noProof/>
            <w:lang w:val="en-US"/>
          </w:rPr>
          <w:t>Product risk analyses</w:t>
        </w:r>
        <w:r>
          <w:rPr>
            <w:noProof/>
          </w:rPr>
          <w:tab/>
        </w:r>
        <w:r>
          <w:rPr>
            <w:noProof/>
          </w:rPr>
          <w:fldChar w:fldCharType="begin"/>
        </w:r>
        <w:r>
          <w:rPr>
            <w:noProof/>
          </w:rPr>
          <w:instrText xml:space="preserve"> PAGEREF _Toc515568154 \h </w:instrText>
        </w:r>
        <w:r>
          <w:rPr>
            <w:noProof/>
          </w:rPr>
        </w:r>
      </w:ins>
      <w:r>
        <w:rPr>
          <w:noProof/>
        </w:rPr>
        <w:fldChar w:fldCharType="separate"/>
      </w:r>
      <w:ins w:id="63" w:author="Jette McKellar" w:date="2018-05-31T22:13:00Z">
        <w:r>
          <w:rPr>
            <w:noProof/>
          </w:rPr>
          <w:t>4</w:t>
        </w:r>
        <w:r>
          <w:rPr>
            <w:noProof/>
          </w:rPr>
          <w:fldChar w:fldCharType="end"/>
        </w:r>
      </w:ins>
    </w:p>
    <w:p w14:paraId="33492DD2" w14:textId="0BFBC91E" w:rsidR="00122DC2" w:rsidRDefault="00122DC2">
      <w:pPr>
        <w:pStyle w:val="TOC2"/>
        <w:tabs>
          <w:tab w:val="left" w:pos="600"/>
          <w:tab w:val="right" w:pos="9120"/>
        </w:tabs>
        <w:rPr>
          <w:ins w:id="64" w:author="Jette McKellar" w:date="2018-05-31T22:13:00Z"/>
          <w:rFonts w:eastAsiaTheme="minorEastAsia" w:cstheme="minorBidi"/>
          <w:b w:val="0"/>
          <w:bCs w:val="0"/>
          <w:noProof/>
          <w:sz w:val="22"/>
          <w:szCs w:val="22"/>
          <w:lang w:val="en-AU" w:eastAsia="en-AU"/>
        </w:rPr>
      </w:pPr>
      <w:ins w:id="65" w:author="Jette McKellar" w:date="2018-05-31T22:13:00Z">
        <w:r>
          <w:rPr>
            <w:noProof/>
          </w:rPr>
          <w:t>3.2</w:t>
        </w:r>
        <w:r>
          <w:rPr>
            <w:rFonts w:eastAsiaTheme="minorEastAsia" w:cstheme="minorBidi"/>
            <w:b w:val="0"/>
            <w:bCs w:val="0"/>
            <w:noProof/>
            <w:sz w:val="22"/>
            <w:szCs w:val="22"/>
            <w:lang w:val="en-AU" w:eastAsia="en-AU"/>
          </w:rPr>
          <w:tab/>
        </w:r>
        <w:r w:rsidRPr="0090610C">
          <w:rPr>
            <w:noProof/>
            <w:lang w:val="en-US"/>
          </w:rPr>
          <w:t>Test strategy</w:t>
        </w:r>
        <w:r>
          <w:rPr>
            <w:noProof/>
          </w:rPr>
          <w:tab/>
        </w:r>
        <w:r>
          <w:rPr>
            <w:noProof/>
          </w:rPr>
          <w:fldChar w:fldCharType="begin"/>
        </w:r>
        <w:r>
          <w:rPr>
            <w:noProof/>
          </w:rPr>
          <w:instrText xml:space="preserve"> PAGEREF _Toc515568155 \h </w:instrText>
        </w:r>
        <w:r>
          <w:rPr>
            <w:noProof/>
          </w:rPr>
        </w:r>
      </w:ins>
      <w:r>
        <w:rPr>
          <w:noProof/>
        </w:rPr>
        <w:fldChar w:fldCharType="separate"/>
      </w:r>
      <w:ins w:id="66" w:author="Jette McKellar" w:date="2018-05-31T22:13:00Z">
        <w:r>
          <w:rPr>
            <w:noProof/>
          </w:rPr>
          <w:t>4</w:t>
        </w:r>
        <w:r>
          <w:rPr>
            <w:noProof/>
          </w:rPr>
          <w:fldChar w:fldCharType="end"/>
        </w:r>
      </w:ins>
    </w:p>
    <w:p w14:paraId="196F9EF4" w14:textId="4A07FAFD" w:rsidR="00122DC2" w:rsidRDefault="00122DC2">
      <w:pPr>
        <w:pStyle w:val="TOC1"/>
        <w:tabs>
          <w:tab w:val="left" w:pos="400"/>
          <w:tab w:val="right" w:pos="9120"/>
        </w:tabs>
        <w:rPr>
          <w:ins w:id="67" w:author="Jette McKellar" w:date="2018-05-31T22:13:00Z"/>
          <w:rFonts w:asciiTheme="minorHAnsi" w:eastAsiaTheme="minorEastAsia" w:hAnsiTheme="minorHAnsi" w:cstheme="minorBidi"/>
          <w:b w:val="0"/>
          <w:bCs w:val="0"/>
          <w:caps w:val="0"/>
          <w:noProof/>
          <w:sz w:val="22"/>
          <w:szCs w:val="22"/>
          <w:lang w:val="en-AU" w:eastAsia="en-AU"/>
        </w:rPr>
      </w:pPr>
      <w:ins w:id="68" w:author="Jette McKellar" w:date="2018-05-31T22:13:00Z">
        <w:r>
          <w:rPr>
            <w:noProof/>
          </w:rPr>
          <w:t>4</w:t>
        </w:r>
        <w:r>
          <w:rPr>
            <w:rFonts w:asciiTheme="minorHAnsi" w:eastAsiaTheme="minorEastAsia" w:hAnsiTheme="minorHAnsi" w:cstheme="minorBidi"/>
            <w:b w:val="0"/>
            <w:bCs w:val="0"/>
            <w:caps w:val="0"/>
            <w:noProof/>
            <w:sz w:val="22"/>
            <w:szCs w:val="22"/>
            <w:lang w:val="en-AU" w:eastAsia="en-AU"/>
          </w:rPr>
          <w:tab/>
        </w:r>
        <w:r w:rsidRPr="0090610C">
          <w:rPr>
            <w:rFonts w:eastAsia="Wingdings 2" w:cs="Wingdings 2"/>
            <w:noProof/>
            <w:lang w:val="en-US"/>
          </w:rPr>
          <w:t>Approach</w:t>
        </w:r>
        <w:r>
          <w:rPr>
            <w:noProof/>
          </w:rPr>
          <w:tab/>
        </w:r>
        <w:r>
          <w:rPr>
            <w:noProof/>
          </w:rPr>
          <w:fldChar w:fldCharType="begin"/>
        </w:r>
        <w:r>
          <w:rPr>
            <w:noProof/>
          </w:rPr>
          <w:instrText xml:space="preserve"> PAGEREF _Toc515568156 \h </w:instrText>
        </w:r>
        <w:r>
          <w:rPr>
            <w:noProof/>
          </w:rPr>
        </w:r>
      </w:ins>
      <w:r>
        <w:rPr>
          <w:noProof/>
        </w:rPr>
        <w:fldChar w:fldCharType="separate"/>
      </w:r>
      <w:ins w:id="69" w:author="Jette McKellar" w:date="2018-05-31T22:13:00Z">
        <w:r>
          <w:rPr>
            <w:noProof/>
          </w:rPr>
          <w:t>7</w:t>
        </w:r>
        <w:r>
          <w:rPr>
            <w:noProof/>
          </w:rPr>
          <w:fldChar w:fldCharType="end"/>
        </w:r>
      </w:ins>
    </w:p>
    <w:p w14:paraId="6A31C7AC" w14:textId="11225E42" w:rsidR="00122DC2" w:rsidRDefault="00122DC2">
      <w:pPr>
        <w:pStyle w:val="TOC2"/>
        <w:tabs>
          <w:tab w:val="left" w:pos="600"/>
          <w:tab w:val="right" w:pos="9120"/>
        </w:tabs>
        <w:rPr>
          <w:ins w:id="70" w:author="Jette McKellar" w:date="2018-05-31T22:13:00Z"/>
          <w:rFonts w:eastAsiaTheme="minorEastAsia" w:cstheme="minorBidi"/>
          <w:b w:val="0"/>
          <w:bCs w:val="0"/>
          <w:noProof/>
          <w:sz w:val="22"/>
          <w:szCs w:val="22"/>
          <w:lang w:val="en-AU" w:eastAsia="en-AU"/>
        </w:rPr>
      </w:pPr>
      <w:ins w:id="71" w:author="Jette McKellar" w:date="2018-05-31T22:13:00Z">
        <w:r>
          <w:rPr>
            <w:noProof/>
          </w:rPr>
          <w:t>4.1</w:t>
        </w:r>
        <w:r>
          <w:rPr>
            <w:rFonts w:eastAsiaTheme="minorEastAsia" w:cstheme="minorBidi"/>
            <w:b w:val="0"/>
            <w:bCs w:val="0"/>
            <w:noProof/>
            <w:sz w:val="22"/>
            <w:szCs w:val="22"/>
            <w:lang w:val="en-AU" w:eastAsia="en-AU"/>
          </w:rPr>
          <w:tab/>
        </w:r>
        <w:r w:rsidRPr="0090610C">
          <w:rPr>
            <w:rFonts w:eastAsia="Wingdings 2" w:cs="Wingdings 2"/>
            <w:noProof/>
            <w:lang w:val="en-US"/>
          </w:rPr>
          <w:t>Test levels</w:t>
        </w:r>
        <w:r>
          <w:rPr>
            <w:noProof/>
          </w:rPr>
          <w:tab/>
        </w:r>
        <w:r>
          <w:rPr>
            <w:noProof/>
          </w:rPr>
          <w:fldChar w:fldCharType="begin"/>
        </w:r>
        <w:r>
          <w:rPr>
            <w:noProof/>
          </w:rPr>
          <w:instrText xml:space="preserve"> PAGEREF _Toc515568157 \h </w:instrText>
        </w:r>
        <w:r>
          <w:rPr>
            <w:noProof/>
          </w:rPr>
        </w:r>
      </w:ins>
      <w:r>
        <w:rPr>
          <w:noProof/>
        </w:rPr>
        <w:fldChar w:fldCharType="separate"/>
      </w:r>
      <w:ins w:id="72" w:author="Jette McKellar" w:date="2018-05-31T22:13:00Z">
        <w:r>
          <w:rPr>
            <w:noProof/>
          </w:rPr>
          <w:t>7</w:t>
        </w:r>
        <w:r>
          <w:rPr>
            <w:noProof/>
          </w:rPr>
          <w:fldChar w:fldCharType="end"/>
        </w:r>
      </w:ins>
    </w:p>
    <w:p w14:paraId="12C60F8E" w14:textId="3A9F801D" w:rsidR="00122DC2" w:rsidRDefault="00122DC2">
      <w:pPr>
        <w:pStyle w:val="TOC2"/>
        <w:tabs>
          <w:tab w:val="left" w:pos="600"/>
          <w:tab w:val="right" w:pos="9120"/>
        </w:tabs>
        <w:rPr>
          <w:ins w:id="73" w:author="Jette McKellar" w:date="2018-05-31T22:13:00Z"/>
          <w:rFonts w:eastAsiaTheme="minorEastAsia" w:cstheme="minorBidi"/>
          <w:b w:val="0"/>
          <w:bCs w:val="0"/>
          <w:noProof/>
          <w:sz w:val="22"/>
          <w:szCs w:val="22"/>
          <w:lang w:val="en-AU" w:eastAsia="en-AU"/>
        </w:rPr>
      </w:pPr>
      <w:ins w:id="74" w:author="Jette McKellar" w:date="2018-05-31T22:13:00Z">
        <w:r>
          <w:rPr>
            <w:noProof/>
          </w:rPr>
          <w:t>4.2</w:t>
        </w:r>
        <w:r>
          <w:rPr>
            <w:rFonts w:eastAsiaTheme="minorEastAsia" w:cstheme="minorBidi"/>
            <w:b w:val="0"/>
            <w:bCs w:val="0"/>
            <w:noProof/>
            <w:sz w:val="22"/>
            <w:szCs w:val="22"/>
            <w:lang w:val="en-AU" w:eastAsia="en-AU"/>
          </w:rPr>
          <w:tab/>
        </w:r>
        <w:r w:rsidRPr="0090610C">
          <w:rPr>
            <w:rFonts w:eastAsia="Wingdings 2" w:cs="Wingdings 2"/>
            <w:noProof/>
            <w:lang w:val="en-US"/>
          </w:rPr>
          <w:t>Test Levels</w:t>
        </w:r>
        <w:r>
          <w:rPr>
            <w:noProof/>
          </w:rPr>
          <w:tab/>
        </w:r>
        <w:r>
          <w:rPr>
            <w:noProof/>
          </w:rPr>
          <w:fldChar w:fldCharType="begin"/>
        </w:r>
        <w:r>
          <w:rPr>
            <w:noProof/>
          </w:rPr>
          <w:instrText xml:space="preserve"> PAGEREF _Toc515568158 \h </w:instrText>
        </w:r>
        <w:r>
          <w:rPr>
            <w:noProof/>
          </w:rPr>
        </w:r>
      </w:ins>
      <w:r>
        <w:rPr>
          <w:noProof/>
        </w:rPr>
        <w:fldChar w:fldCharType="separate"/>
      </w:r>
      <w:ins w:id="75" w:author="Jette McKellar" w:date="2018-05-31T22:13:00Z">
        <w:r>
          <w:rPr>
            <w:noProof/>
          </w:rPr>
          <w:t>7</w:t>
        </w:r>
        <w:r>
          <w:rPr>
            <w:noProof/>
          </w:rPr>
          <w:fldChar w:fldCharType="end"/>
        </w:r>
      </w:ins>
    </w:p>
    <w:p w14:paraId="534F7255" w14:textId="4C7A1069" w:rsidR="00122DC2" w:rsidRDefault="00122DC2">
      <w:pPr>
        <w:pStyle w:val="TOC3"/>
        <w:tabs>
          <w:tab w:val="left" w:pos="1000"/>
          <w:tab w:val="right" w:pos="9120"/>
        </w:tabs>
        <w:rPr>
          <w:ins w:id="76" w:author="Jette McKellar" w:date="2018-05-31T22:13:00Z"/>
          <w:rFonts w:eastAsiaTheme="minorEastAsia" w:cstheme="minorBidi"/>
          <w:noProof/>
          <w:sz w:val="22"/>
          <w:szCs w:val="22"/>
          <w:lang w:val="en-AU" w:eastAsia="en-AU"/>
        </w:rPr>
      </w:pPr>
      <w:ins w:id="77" w:author="Jette McKellar" w:date="2018-05-31T22:13:00Z">
        <w:r w:rsidRPr="0090610C">
          <w:rPr>
            <w:rFonts w:eastAsia="Wingdings 2"/>
            <w:noProof/>
            <w:lang w:val="en-US"/>
          </w:rPr>
          <w:t>4.2.1</w:t>
        </w:r>
        <w:r>
          <w:rPr>
            <w:rFonts w:eastAsiaTheme="minorEastAsia" w:cstheme="minorBidi"/>
            <w:noProof/>
            <w:sz w:val="22"/>
            <w:szCs w:val="22"/>
            <w:lang w:val="en-AU" w:eastAsia="en-AU"/>
          </w:rPr>
          <w:tab/>
        </w:r>
        <w:r w:rsidRPr="0090610C">
          <w:rPr>
            <w:rFonts w:eastAsia="Wingdings 2"/>
            <w:noProof/>
            <w:lang w:val="en-US"/>
          </w:rPr>
          <w:t>Unit Tests – Will not be completed</w:t>
        </w:r>
        <w:r>
          <w:rPr>
            <w:noProof/>
          </w:rPr>
          <w:tab/>
        </w:r>
        <w:r>
          <w:rPr>
            <w:noProof/>
          </w:rPr>
          <w:fldChar w:fldCharType="begin"/>
        </w:r>
        <w:r>
          <w:rPr>
            <w:noProof/>
          </w:rPr>
          <w:instrText xml:space="preserve"> PAGEREF _Toc515568159 \h </w:instrText>
        </w:r>
        <w:r>
          <w:rPr>
            <w:noProof/>
          </w:rPr>
        </w:r>
      </w:ins>
      <w:r>
        <w:rPr>
          <w:noProof/>
        </w:rPr>
        <w:fldChar w:fldCharType="separate"/>
      </w:r>
      <w:ins w:id="78" w:author="Jette McKellar" w:date="2018-05-31T22:13:00Z">
        <w:r>
          <w:rPr>
            <w:noProof/>
          </w:rPr>
          <w:t>7</w:t>
        </w:r>
        <w:r>
          <w:rPr>
            <w:noProof/>
          </w:rPr>
          <w:fldChar w:fldCharType="end"/>
        </w:r>
      </w:ins>
    </w:p>
    <w:p w14:paraId="29E2061D" w14:textId="7BD1D58E" w:rsidR="00122DC2" w:rsidRDefault="00122DC2">
      <w:pPr>
        <w:pStyle w:val="TOC3"/>
        <w:tabs>
          <w:tab w:val="left" w:pos="1000"/>
          <w:tab w:val="right" w:pos="9120"/>
        </w:tabs>
        <w:rPr>
          <w:ins w:id="79" w:author="Jette McKellar" w:date="2018-05-31T22:13:00Z"/>
          <w:rFonts w:eastAsiaTheme="minorEastAsia" w:cstheme="minorBidi"/>
          <w:noProof/>
          <w:sz w:val="22"/>
          <w:szCs w:val="22"/>
          <w:lang w:val="en-AU" w:eastAsia="en-AU"/>
        </w:rPr>
      </w:pPr>
      <w:ins w:id="80" w:author="Jette McKellar" w:date="2018-05-31T22:13:00Z">
        <w:r w:rsidRPr="0090610C">
          <w:rPr>
            <w:rFonts w:eastAsia="Wingdings 2" w:cs="Wingdings 2"/>
            <w:noProof/>
            <w:lang w:val="en-US"/>
          </w:rPr>
          <w:t>4.2.2</w:t>
        </w:r>
        <w:r>
          <w:rPr>
            <w:rFonts w:eastAsiaTheme="minorEastAsia" w:cstheme="minorBidi"/>
            <w:noProof/>
            <w:sz w:val="22"/>
            <w:szCs w:val="22"/>
            <w:lang w:val="en-AU" w:eastAsia="en-AU"/>
          </w:rPr>
          <w:tab/>
        </w:r>
        <w:r w:rsidRPr="0090610C">
          <w:rPr>
            <w:rFonts w:eastAsia="Wingdings 2" w:cs="Wingdings 2"/>
            <w:noProof/>
            <w:lang w:val="en-US"/>
          </w:rPr>
          <w:t>Integration Tests – Will not be completed</w:t>
        </w:r>
        <w:r>
          <w:rPr>
            <w:noProof/>
          </w:rPr>
          <w:tab/>
        </w:r>
        <w:r>
          <w:rPr>
            <w:noProof/>
          </w:rPr>
          <w:fldChar w:fldCharType="begin"/>
        </w:r>
        <w:r>
          <w:rPr>
            <w:noProof/>
          </w:rPr>
          <w:instrText xml:space="preserve"> PAGEREF _Toc515568160 \h </w:instrText>
        </w:r>
        <w:r>
          <w:rPr>
            <w:noProof/>
          </w:rPr>
        </w:r>
      </w:ins>
      <w:r>
        <w:rPr>
          <w:noProof/>
        </w:rPr>
        <w:fldChar w:fldCharType="separate"/>
      </w:r>
      <w:ins w:id="81" w:author="Jette McKellar" w:date="2018-05-31T22:13:00Z">
        <w:r>
          <w:rPr>
            <w:noProof/>
          </w:rPr>
          <w:t>8</w:t>
        </w:r>
        <w:r>
          <w:rPr>
            <w:noProof/>
          </w:rPr>
          <w:fldChar w:fldCharType="end"/>
        </w:r>
      </w:ins>
    </w:p>
    <w:p w14:paraId="5F115B34" w14:textId="23DF6DC9" w:rsidR="00122DC2" w:rsidRDefault="00122DC2">
      <w:pPr>
        <w:pStyle w:val="TOC3"/>
        <w:tabs>
          <w:tab w:val="left" w:pos="1000"/>
          <w:tab w:val="right" w:pos="9120"/>
        </w:tabs>
        <w:rPr>
          <w:ins w:id="82" w:author="Jette McKellar" w:date="2018-05-31T22:13:00Z"/>
          <w:rFonts w:eastAsiaTheme="minorEastAsia" w:cstheme="minorBidi"/>
          <w:noProof/>
          <w:sz w:val="22"/>
          <w:szCs w:val="22"/>
          <w:lang w:val="en-AU" w:eastAsia="en-AU"/>
        </w:rPr>
      </w:pPr>
      <w:ins w:id="83" w:author="Jette McKellar" w:date="2018-05-31T22:13:00Z">
        <w:r w:rsidRPr="0090610C">
          <w:rPr>
            <w:rFonts w:eastAsia="Wingdings 2" w:cs="Wingdings 2"/>
            <w:noProof/>
            <w:lang w:val="en-US"/>
          </w:rPr>
          <w:t>4.2.3</w:t>
        </w:r>
        <w:r>
          <w:rPr>
            <w:rFonts w:eastAsiaTheme="minorEastAsia" w:cstheme="minorBidi"/>
            <w:noProof/>
            <w:sz w:val="22"/>
            <w:szCs w:val="22"/>
            <w:lang w:val="en-AU" w:eastAsia="en-AU"/>
          </w:rPr>
          <w:tab/>
        </w:r>
        <w:r w:rsidRPr="0090610C">
          <w:rPr>
            <w:rFonts w:eastAsia="Wingdings 2" w:cs="Wingdings 2"/>
            <w:noProof/>
            <w:lang w:val="en-US"/>
          </w:rPr>
          <w:t>System tests</w:t>
        </w:r>
        <w:r>
          <w:rPr>
            <w:noProof/>
          </w:rPr>
          <w:tab/>
        </w:r>
        <w:r>
          <w:rPr>
            <w:noProof/>
          </w:rPr>
          <w:fldChar w:fldCharType="begin"/>
        </w:r>
        <w:r>
          <w:rPr>
            <w:noProof/>
          </w:rPr>
          <w:instrText xml:space="preserve"> PAGEREF _Toc515568161 \h </w:instrText>
        </w:r>
        <w:r>
          <w:rPr>
            <w:noProof/>
          </w:rPr>
        </w:r>
      </w:ins>
      <w:r>
        <w:rPr>
          <w:noProof/>
        </w:rPr>
        <w:fldChar w:fldCharType="separate"/>
      </w:r>
      <w:ins w:id="84" w:author="Jette McKellar" w:date="2018-05-31T22:13:00Z">
        <w:r>
          <w:rPr>
            <w:noProof/>
          </w:rPr>
          <w:t>8</w:t>
        </w:r>
        <w:r>
          <w:rPr>
            <w:noProof/>
          </w:rPr>
          <w:fldChar w:fldCharType="end"/>
        </w:r>
      </w:ins>
    </w:p>
    <w:p w14:paraId="37E4BD79" w14:textId="60B25BC1" w:rsidR="00122DC2" w:rsidRDefault="00122DC2">
      <w:pPr>
        <w:pStyle w:val="TOC3"/>
        <w:tabs>
          <w:tab w:val="left" w:pos="1000"/>
          <w:tab w:val="right" w:pos="9120"/>
        </w:tabs>
        <w:rPr>
          <w:ins w:id="85" w:author="Jette McKellar" w:date="2018-05-31T22:13:00Z"/>
          <w:rFonts w:eastAsiaTheme="minorEastAsia" w:cstheme="minorBidi"/>
          <w:noProof/>
          <w:sz w:val="22"/>
          <w:szCs w:val="22"/>
          <w:lang w:val="en-AU" w:eastAsia="en-AU"/>
        </w:rPr>
      </w:pPr>
      <w:ins w:id="86" w:author="Jette McKellar" w:date="2018-05-31T22:13:00Z">
        <w:r w:rsidRPr="0090610C">
          <w:rPr>
            <w:rFonts w:eastAsia="Wingdings 2" w:cs="Wingdings 2"/>
            <w:noProof/>
            <w:lang w:val="en-US"/>
          </w:rPr>
          <w:t>4.2.4</w:t>
        </w:r>
        <w:r>
          <w:rPr>
            <w:rFonts w:eastAsiaTheme="minorEastAsia" w:cstheme="minorBidi"/>
            <w:noProof/>
            <w:sz w:val="22"/>
            <w:szCs w:val="22"/>
            <w:lang w:val="en-AU" w:eastAsia="en-AU"/>
          </w:rPr>
          <w:tab/>
        </w:r>
        <w:r w:rsidRPr="0090610C">
          <w:rPr>
            <w:rFonts w:eastAsia="Wingdings 2" w:cs="Wingdings 2"/>
            <w:noProof/>
            <w:lang w:val="en-US"/>
          </w:rPr>
          <w:t>User Acceptance Tests</w:t>
        </w:r>
        <w:r>
          <w:rPr>
            <w:noProof/>
          </w:rPr>
          <w:tab/>
        </w:r>
        <w:r>
          <w:rPr>
            <w:noProof/>
          </w:rPr>
          <w:fldChar w:fldCharType="begin"/>
        </w:r>
        <w:r>
          <w:rPr>
            <w:noProof/>
          </w:rPr>
          <w:instrText xml:space="preserve"> PAGEREF _Toc515568162 \h </w:instrText>
        </w:r>
        <w:r>
          <w:rPr>
            <w:noProof/>
          </w:rPr>
        </w:r>
      </w:ins>
      <w:r>
        <w:rPr>
          <w:noProof/>
        </w:rPr>
        <w:fldChar w:fldCharType="separate"/>
      </w:r>
      <w:ins w:id="87" w:author="Jette McKellar" w:date="2018-05-31T22:13:00Z">
        <w:r>
          <w:rPr>
            <w:noProof/>
          </w:rPr>
          <w:t>8</w:t>
        </w:r>
        <w:r>
          <w:rPr>
            <w:noProof/>
          </w:rPr>
          <w:fldChar w:fldCharType="end"/>
        </w:r>
      </w:ins>
    </w:p>
    <w:p w14:paraId="5D458DCB" w14:textId="32EF7132" w:rsidR="00122DC2" w:rsidRDefault="00122DC2">
      <w:pPr>
        <w:pStyle w:val="TOC3"/>
        <w:tabs>
          <w:tab w:val="left" w:pos="1000"/>
          <w:tab w:val="right" w:pos="9120"/>
        </w:tabs>
        <w:rPr>
          <w:ins w:id="88" w:author="Jette McKellar" w:date="2018-05-31T22:13:00Z"/>
          <w:rFonts w:eastAsiaTheme="minorEastAsia" w:cstheme="minorBidi"/>
          <w:noProof/>
          <w:sz w:val="22"/>
          <w:szCs w:val="22"/>
          <w:lang w:val="en-AU" w:eastAsia="en-AU"/>
        </w:rPr>
      </w:pPr>
      <w:ins w:id="89" w:author="Jette McKellar" w:date="2018-05-31T22:13:00Z">
        <w:r w:rsidRPr="0090610C">
          <w:rPr>
            <w:rFonts w:eastAsia="Wingdings 2" w:cs="Wingdings 2"/>
            <w:noProof/>
            <w:lang w:val="en-US"/>
          </w:rPr>
          <w:t>4.2.5</w:t>
        </w:r>
        <w:r>
          <w:rPr>
            <w:rFonts w:eastAsiaTheme="minorEastAsia" w:cstheme="minorBidi"/>
            <w:noProof/>
            <w:sz w:val="22"/>
            <w:szCs w:val="22"/>
            <w:lang w:val="en-AU" w:eastAsia="en-AU"/>
          </w:rPr>
          <w:tab/>
        </w:r>
        <w:r w:rsidRPr="0090610C">
          <w:rPr>
            <w:rFonts w:eastAsia="Wingdings 2" w:cs="Wingdings 2"/>
            <w:noProof/>
            <w:lang w:val="en-US"/>
          </w:rPr>
          <w:t>Beta Test</w:t>
        </w:r>
        <w:r>
          <w:rPr>
            <w:noProof/>
          </w:rPr>
          <w:tab/>
        </w:r>
        <w:r>
          <w:rPr>
            <w:noProof/>
          </w:rPr>
          <w:fldChar w:fldCharType="begin"/>
        </w:r>
        <w:r>
          <w:rPr>
            <w:noProof/>
          </w:rPr>
          <w:instrText xml:space="preserve"> PAGEREF _Toc515568163 \h </w:instrText>
        </w:r>
        <w:r>
          <w:rPr>
            <w:noProof/>
          </w:rPr>
        </w:r>
      </w:ins>
      <w:r>
        <w:rPr>
          <w:noProof/>
        </w:rPr>
        <w:fldChar w:fldCharType="separate"/>
      </w:r>
      <w:ins w:id="90" w:author="Jette McKellar" w:date="2018-05-31T22:13:00Z">
        <w:r>
          <w:rPr>
            <w:noProof/>
          </w:rPr>
          <w:t>9</w:t>
        </w:r>
        <w:r>
          <w:rPr>
            <w:noProof/>
          </w:rPr>
          <w:fldChar w:fldCharType="end"/>
        </w:r>
      </w:ins>
    </w:p>
    <w:p w14:paraId="505D7F7C" w14:textId="26E0AA49" w:rsidR="00122DC2" w:rsidRDefault="00122DC2">
      <w:pPr>
        <w:pStyle w:val="TOC2"/>
        <w:tabs>
          <w:tab w:val="left" w:pos="600"/>
          <w:tab w:val="right" w:pos="9120"/>
        </w:tabs>
        <w:rPr>
          <w:ins w:id="91" w:author="Jette McKellar" w:date="2018-05-31T22:13:00Z"/>
          <w:rFonts w:eastAsiaTheme="minorEastAsia" w:cstheme="minorBidi"/>
          <w:b w:val="0"/>
          <w:bCs w:val="0"/>
          <w:noProof/>
          <w:sz w:val="22"/>
          <w:szCs w:val="22"/>
          <w:lang w:val="en-AU" w:eastAsia="en-AU"/>
        </w:rPr>
      </w:pPr>
      <w:ins w:id="92" w:author="Jette McKellar" w:date="2018-05-31T22:13:00Z">
        <w:r>
          <w:rPr>
            <w:noProof/>
          </w:rPr>
          <w:t>4.3</w:t>
        </w:r>
        <w:r>
          <w:rPr>
            <w:rFonts w:eastAsiaTheme="minorEastAsia" w:cstheme="minorBidi"/>
            <w:b w:val="0"/>
            <w:bCs w:val="0"/>
            <w:noProof/>
            <w:sz w:val="22"/>
            <w:szCs w:val="22"/>
            <w:lang w:val="en-AU" w:eastAsia="en-AU"/>
          </w:rPr>
          <w:tab/>
        </w:r>
        <w:r w:rsidRPr="0090610C">
          <w:rPr>
            <w:rFonts w:eastAsia="Wingdings 2" w:cs="Wingdings 2"/>
            <w:noProof/>
            <w:lang w:val="en-US"/>
          </w:rPr>
          <w:t>Phasing per test level</w:t>
        </w:r>
        <w:r>
          <w:rPr>
            <w:noProof/>
          </w:rPr>
          <w:tab/>
        </w:r>
        <w:r>
          <w:rPr>
            <w:noProof/>
          </w:rPr>
          <w:fldChar w:fldCharType="begin"/>
        </w:r>
        <w:r>
          <w:rPr>
            <w:noProof/>
          </w:rPr>
          <w:instrText xml:space="preserve"> PAGEREF _Toc515568164 \h </w:instrText>
        </w:r>
        <w:r>
          <w:rPr>
            <w:noProof/>
          </w:rPr>
        </w:r>
      </w:ins>
      <w:r>
        <w:rPr>
          <w:noProof/>
        </w:rPr>
        <w:fldChar w:fldCharType="separate"/>
      </w:r>
      <w:ins w:id="93" w:author="Jette McKellar" w:date="2018-05-31T22:13:00Z">
        <w:r>
          <w:rPr>
            <w:noProof/>
          </w:rPr>
          <w:t>10</w:t>
        </w:r>
        <w:r>
          <w:rPr>
            <w:noProof/>
          </w:rPr>
          <w:fldChar w:fldCharType="end"/>
        </w:r>
      </w:ins>
    </w:p>
    <w:p w14:paraId="242CC408" w14:textId="5298DEA4" w:rsidR="00A76261" w:rsidDel="00122DC2" w:rsidRDefault="00A76261">
      <w:pPr>
        <w:pStyle w:val="TOC1"/>
        <w:tabs>
          <w:tab w:val="left" w:pos="400"/>
          <w:tab w:val="right" w:pos="9120"/>
        </w:tabs>
        <w:rPr>
          <w:del w:id="94" w:author="Jette McKellar" w:date="2018-05-31T22:13:00Z"/>
          <w:rFonts w:asciiTheme="minorHAnsi" w:eastAsiaTheme="minorEastAsia" w:hAnsiTheme="minorHAnsi" w:cstheme="minorBidi"/>
          <w:b w:val="0"/>
          <w:bCs w:val="0"/>
          <w:caps w:val="0"/>
          <w:noProof/>
          <w:sz w:val="22"/>
          <w:szCs w:val="22"/>
          <w:lang w:val="en-AU" w:eastAsia="en-AU"/>
        </w:rPr>
      </w:pPr>
      <w:del w:id="95" w:author="Jette McKellar" w:date="2018-05-31T22:13:00Z">
        <w:r w:rsidDel="00122DC2">
          <w:rPr>
            <w:noProof/>
          </w:rPr>
          <w:delText>1</w:delText>
        </w:r>
        <w:r w:rsidDel="00122DC2">
          <w:rPr>
            <w:rFonts w:asciiTheme="minorHAnsi" w:eastAsiaTheme="minorEastAsia" w:hAnsiTheme="minorHAnsi" w:cstheme="minorBidi"/>
            <w:b w:val="0"/>
            <w:bCs w:val="0"/>
            <w:caps w:val="0"/>
            <w:noProof/>
            <w:sz w:val="22"/>
            <w:szCs w:val="22"/>
            <w:lang w:val="en-AU" w:eastAsia="en-AU"/>
          </w:rPr>
          <w:tab/>
        </w:r>
        <w:r w:rsidRPr="008D2823" w:rsidDel="00122DC2">
          <w:rPr>
            <w:noProof/>
            <w:lang w:val="en-US"/>
          </w:rPr>
          <w:delText>Introduction</w:delText>
        </w:r>
        <w:r w:rsidDel="00122DC2">
          <w:rPr>
            <w:noProof/>
          </w:rPr>
          <w:tab/>
          <w:delText>1</w:delText>
        </w:r>
      </w:del>
    </w:p>
    <w:p w14:paraId="64692F83" w14:textId="13CB81F4" w:rsidR="00A76261" w:rsidDel="00122DC2" w:rsidRDefault="00A76261">
      <w:pPr>
        <w:pStyle w:val="TOC2"/>
        <w:tabs>
          <w:tab w:val="left" w:pos="600"/>
          <w:tab w:val="right" w:pos="9120"/>
        </w:tabs>
        <w:rPr>
          <w:del w:id="96" w:author="Jette McKellar" w:date="2018-05-31T22:13:00Z"/>
          <w:rFonts w:eastAsiaTheme="minorEastAsia" w:cstheme="minorBidi"/>
          <w:b w:val="0"/>
          <w:bCs w:val="0"/>
          <w:noProof/>
          <w:sz w:val="22"/>
          <w:szCs w:val="22"/>
          <w:lang w:val="en-AU" w:eastAsia="en-AU"/>
        </w:rPr>
      </w:pPr>
      <w:del w:id="97" w:author="Jette McKellar" w:date="2018-05-31T22:13:00Z">
        <w:r w:rsidDel="00122DC2">
          <w:rPr>
            <w:noProof/>
          </w:rPr>
          <w:delText>1.1</w:delText>
        </w:r>
        <w:r w:rsidDel="00122DC2">
          <w:rPr>
            <w:rFonts w:eastAsiaTheme="minorEastAsia" w:cstheme="minorBidi"/>
            <w:b w:val="0"/>
            <w:bCs w:val="0"/>
            <w:noProof/>
            <w:sz w:val="22"/>
            <w:szCs w:val="22"/>
            <w:lang w:val="en-AU" w:eastAsia="en-AU"/>
          </w:rPr>
          <w:tab/>
        </w:r>
        <w:r w:rsidRPr="008D2823" w:rsidDel="00122DC2">
          <w:rPr>
            <w:noProof/>
            <w:lang w:val="en-US"/>
          </w:rPr>
          <w:delText>Project and project objective</w:delText>
        </w:r>
        <w:r w:rsidDel="00122DC2">
          <w:rPr>
            <w:noProof/>
          </w:rPr>
          <w:tab/>
          <w:delText>1</w:delText>
        </w:r>
      </w:del>
    </w:p>
    <w:p w14:paraId="32508ECE" w14:textId="4D870F9A" w:rsidR="00A76261" w:rsidDel="00122DC2" w:rsidRDefault="00A76261">
      <w:pPr>
        <w:pStyle w:val="TOC2"/>
        <w:tabs>
          <w:tab w:val="left" w:pos="600"/>
          <w:tab w:val="right" w:pos="9120"/>
        </w:tabs>
        <w:rPr>
          <w:del w:id="98" w:author="Jette McKellar" w:date="2018-05-31T22:13:00Z"/>
          <w:rFonts w:eastAsiaTheme="minorEastAsia" w:cstheme="minorBidi"/>
          <w:b w:val="0"/>
          <w:bCs w:val="0"/>
          <w:noProof/>
          <w:sz w:val="22"/>
          <w:szCs w:val="22"/>
          <w:lang w:val="en-AU" w:eastAsia="en-AU"/>
        </w:rPr>
      </w:pPr>
      <w:del w:id="99" w:author="Jette McKellar" w:date="2018-05-31T22:13:00Z">
        <w:r w:rsidDel="00122DC2">
          <w:rPr>
            <w:noProof/>
          </w:rPr>
          <w:delText>1.2</w:delText>
        </w:r>
        <w:r w:rsidDel="00122DC2">
          <w:rPr>
            <w:rFonts w:eastAsiaTheme="minorEastAsia" w:cstheme="minorBidi"/>
            <w:b w:val="0"/>
            <w:bCs w:val="0"/>
            <w:noProof/>
            <w:sz w:val="22"/>
            <w:szCs w:val="22"/>
            <w:lang w:val="en-AU" w:eastAsia="en-AU"/>
          </w:rPr>
          <w:tab/>
        </w:r>
        <w:r w:rsidRPr="008D2823" w:rsidDel="00122DC2">
          <w:rPr>
            <w:noProof/>
            <w:lang w:val="en-US"/>
          </w:rPr>
          <w:delText>Objective of the master test plan</w:delText>
        </w:r>
        <w:r w:rsidDel="00122DC2">
          <w:rPr>
            <w:noProof/>
          </w:rPr>
          <w:tab/>
          <w:delText>1</w:delText>
        </w:r>
      </w:del>
    </w:p>
    <w:p w14:paraId="578342FC" w14:textId="2162E728" w:rsidR="00A76261" w:rsidDel="00122DC2" w:rsidRDefault="00A76261">
      <w:pPr>
        <w:pStyle w:val="TOC2"/>
        <w:tabs>
          <w:tab w:val="left" w:pos="600"/>
          <w:tab w:val="right" w:pos="9120"/>
        </w:tabs>
        <w:rPr>
          <w:del w:id="100" w:author="Jette McKellar" w:date="2018-05-31T22:13:00Z"/>
          <w:rFonts w:eastAsiaTheme="minorEastAsia" w:cstheme="minorBidi"/>
          <w:b w:val="0"/>
          <w:bCs w:val="0"/>
          <w:noProof/>
          <w:sz w:val="22"/>
          <w:szCs w:val="22"/>
          <w:lang w:val="en-AU" w:eastAsia="en-AU"/>
        </w:rPr>
      </w:pPr>
      <w:del w:id="101" w:author="Jette McKellar" w:date="2018-05-31T22:13:00Z">
        <w:r w:rsidDel="00122DC2">
          <w:rPr>
            <w:noProof/>
          </w:rPr>
          <w:delText>1.3</w:delText>
        </w:r>
        <w:r w:rsidDel="00122DC2">
          <w:rPr>
            <w:rFonts w:eastAsiaTheme="minorEastAsia" w:cstheme="minorBidi"/>
            <w:b w:val="0"/>
            <w:bCs w:val="0"/>
            <w:noProof/>
            <w:sz w:val="22"/>
            <w:szCs w:val="22"/>
            <w:lang w:val="en-AU" w:eastAsia="en-AU"/>
          </w:rPr>
          <w:tab/>
        </w:r>
        <w:r w:rsidDel="00122DC2">
          <w:rPr>
            <w:noProof/>
          </w:rPr>
          <w:delText>Involved in creating the master test plan</w:delText>
        </w:r>
        <w:r w:rsidDel="00122DC2">
          <w:rPr>
            <w:noProof/>
          </w:rPr>
          <w:tab/>
          <w:delText>1</w:delText>
        </w:r>
      </w:del>
    </w:p>
    <w:p w14:paraId="61ADA8B1" w14:textId="68C55834" w:rsidR="00A76261" w:rsidDel="00122DC2" w:rsidRDefault="00A76261">
      <w:pPr>
        <w:pStyle w:val="TOC1"/>
        <w:tabs>
          <w:tab w:val="left" w:pos="400"/>
          <w:tab w:val="right" w:pos="9120"/>
        </w:tabs>
        <w:rPr>
          <w:del w:id="102" w:author="Jette McKellar" w:date="2018-05-31T22:13:00Z"/>
          <w:rFonts w:asciiTheme="minorHAnsi" w:eastAsiaTheme="minorEastAsia" w:hAnsiTheme="minorHAnsi" w:cstheme="minorBidi"/>
          <w:b w:val="0"/>
          <w:bCs w:val="0"/>
          <w:caps w:val="0"/>
          <w:noProof/>
          <w:sz w:val="22"/>
          <w:szCs w:val="22"/>
          <w:lang w:val="en-AU" w:eastAsia="en-AU"/>
        </w:rPr>
      </w:pPr>
      <w:del w:id="103" w:author="Jette McKellar" w:date="2018-05-31T22:13:00Z">
        <w:r w:rsidDel="00122DC2">
          <w:rPr>
            <w:noProof/>
          </w:rPr>
          <w:delText>2</w:delText>
        </w:r>
        <w:r w:rsidDel="00122DC2">
          <w:rPr>
            <w:rFonts w:asciiTheme="minorHAnsi" w:eastAsiaTheme="minorEastAsia" w:hAnsiTheme="minorHAnsi" w:cstheme="minorBidi"/>
            <w:b w:val="0"/>
            <w:bCs w:val="0"/>
            <w:caps w:val="0"/>
            <w:noProof/>
            <w:sz w:val="22"/>
            <w:szCs w:val="22"/>
            <w:lang w:val="en-AU" w:eastAsia="en-AU"/>
          </w:rPr>
          <w:tab/>
        </w:r>
        <w:r w:rsidRPr="008D2823" w:rsidDel="00122DC2">
          <w:rPr>
            <w:noProof/>
            <w:lang w:val="en-US"/>
          </w:rPr>
          <w:delText>Assignment formulation</w:delText>
        </w:r>
        <w:r w:rsidDel="00122DC2">
          <w:rPr>
            <w:noProof/>
          </w:rPr>
          <w:tab/>
          <w:delText>2</w:delText>
        </w:r>
      </w:del>
    </w:p>
    <w:p w14:paraId="5E2D84C3" w14:textId="1B9DC2E7" w:rsidR="00A76261" w:rsidDel="00122DC2" w:rsidRDefault="00A76261">
      <w:pPr>
        <w:pStyle w:val="TOC2"/>
        <w:tabs>
          <w:tab w:val="left" w:pos="600"/>
          <w:tab w:val="right" w:pos="9120"/>
        </w:tabs>
        <w:rPr>
          <w:del w:id="104" w:author="Jette McKellar" w:date="2018-05-31T22:13:00Z"/>
          <w:rFonts w:eastAsiaTheme="minorEastAsia" w:cstheme="minorBidi"/>
          <w:b w:val="0"/>
          <w:bCs w:val="0"/>
          <w:noProof/>
          <w:sz w:val="22"/>
          <w:szCs w:val="22"/>
          <w:lang w:val="en-AU" w:eastAsia="en-AU"/>
        </w:rPr>
      </w:pPr>
      <w:del w:id="105" w:author="Jette McKellar" w:date="2018-05-31T22:13:00Z">
        <w:r w:rsidDel="00122DC2">
          <w:rPr>
            <w:noProof/>
          </w:rPr>
          <w:delText>2.1</w:delText>
        </w:r>
        <w:r w:rsidDel="00122DC2">
          <w:rPr>
            <w:rFonts w:eastAsiaTheme="minorEastAsia" w:cstheme="minorBidi"/>
            <w:b w:val="0"/>
            <w:bCs w:val="0"/>
            <w:noProof/>
            <w:sz w:val="22"/>
            <w:szCs w:val="22"/>
            <w:lang w:val="en-AU" w:eastAsia="en-AU"/>
          </w:rPr>
          <w:tab/>
        </w:r>
        <w:r w:rsidRPr="008D2823" w:rsidDel="00122DC2">
          <w:rPr>
            <w:noProof/>
            <w:lang w:val="en-US"/>
          </w:rPr>
          <w:delText>Client</w:delText>
        </w:r>
        <w:r w:rsidDel="00122DC2">
          <w:rPr>
            <w:noProof/>
          </w:rPr>
          <w:tab/>
          <w:delText>2</w:delText>
        </w:r>
      </w:del>
    </w:p>
    <w:p w14:paraId="134B0D5A" w14:textId="6674C26A" w:rsidR="00A76261" w:rsidDel="00122DC2" w:rsidRDefault="00A76261">
      <w:pPr>
        <w:pStyle w:val="TOC2"/>
        <w:tabs>
          <w:tab w:val="left" w:pos="600"/>
          <w:tab w:val="right" w:pos="9120"/>
        </w:tabs>
        <w:rPr>
          <w:del w:id="106" w:author="Jette McKellar" w:date="2018-05-31T22:13:00Z"/>
          <w:rFonts w:eastAsiaTheme="minorEastAsia" w:cstheme="minorBidi"/>
          <w:b w:val="0"/>
          <w:bCs w:val="0"/>
          <w:noProof/>
          <w:sz w:val="22"/>
          <w:szCs w:val="22"/>
          <w:lang w:val="en-AU" w:eastAsia="en-AU"/>
        </w:rPr>
      </w:pPr>
      <w:del w:id="107" w:author="Jette McKellar" w:date="2018-05-31T22:13:00Z">
        <w:r w:rsidDel="00122DC2">
          <w:rPr>
            <w:noProof/>
          </w:rPr>
          <w:delText>2.2</w:delText>
        </w:r>
        <w:r w:rsidDel="00122DC2">
          <w:rPr>
            <w:rFonts w:eastAsiaTheme="minorEastAsia" w:cstheme="minorBidi"/>
            <w:b w:val="0"/>
            <w:bCs w:val="0"/>
            <w:noProof/>
            <w:sz w:val="22"/>
            <w:szCs w:val="22"/>
            <w:lang w:val="en-AU" w:eastAsia="en-AU"/>
          </w:rPr>
          <w:tab/>
        </w:r>
        <w:r w:rsidRPr="008D2823" w:rsidDel="00122DC2">
          <w:rPr>
            <w:noProof/>
            <w:lang w:val="en-US"/>
          </w:rPr>
          <w:delText>Supplier</w:delText>
        </w:r>
        <w:r w:rsidDel="00122DC2">
          <w:rPr>
            <w:noProof/>
          </w:rPr>
          <w:tab/>
          <w:delText>2</w:delText>
        </w:r>
      </w:del>
    </w:p>
    <w:p w14:paraId="414BE75F" w14:textId="1FED54FA" w:rsidR="00A76261" w:rsidDel="00122DC2" w:rsidRDefault="00A76261">
      <w:pPr>
        <w:pStyle w:val="TOC2"/>
        <w:tabs>
          <w:tab w:val="left" w:pos="600"/>
          <w:tab w:val="right" w:pos="9120"/>
        </w:tabs>
        <w:rPr>
          <w:del w:id="108" w:author="Jette McKellar" w:date="2018-05-31T22:13:00Z"/>
          <w:rFonts w:eastAsiaTheme="minorEastAsia" w:cstheme="minorBidi"/>
          <w:b w:val="0"/>
          <w:bCs w:val="0"/>
          <w:noProof/>
          <w:sz w:val="22"/>
          <w:szCs w:val="22"/>
          <w:lang w:val="en-AU" w:eastAsia="en-AU"/>
        </w:rPr>
      </w:pPr>
      <w:del w:id="109" w:author="Jette McKellar" w:date="2018-05-31T22:13:00Z">
        <w:r w:rsidDel="00122DC2">
          <w:rPr>
            <w:noProof/>
          </w:rPr>
          <w:delText>2.3</w:delText>
        </w:r>
        <w:r w:rsidDel="00122DC2">
          <w:rPr>
            <w:rFonts w:eastAsiaTheme="minorEastAsia" w:cstheme="minorBidi"/>
            <w:b w:val="0"/>
            <w:bCs w:val="0"/>
            <w:noProof/>
            <w:sz w:val="22"/>
            <w:szCs w:val="22"/>
            <w:lang w:val="en-AU" w:eastAsia="en-AU"/>
          </w:rPr>
          <w:tab/>
        </w:r>
        <w:r w:rsidRPr="008D2823" w:rsidDel="00122DC2">
          <w:rPr>
            <w:noProof/>
            <w:lang w:val="en-US"/>
          </w:rPr>
          <w:delText>Scope</w:delText>
        </w:r>
        <w:r w:rsidDel="00122DC2">
          <w:rPr>
            <w:noProof/>
          </w:rPr>
          <w:tab/>
          <w:delText>2</w:delText>
        </w:r>
      </w:del>
    </w:p>
    <w:p w14:paraId="17F811C3" w14:textId="667D56E3" w:rsidR="00A76261" w:rsidDel="00122DC2" w:rsidRDefault="00A76261">
      <w:pPr>
        <w:pStyle w:val="TOC3"/>
        <w:tabs>
          <w:tab w:val="left" w:pos="1000"/>
          <w:tab w:val="right" w:pos="9120"/>
        </w:tabs>
        <w:rPr>
          <w:del w:id="110" w:author="Jette McKellar" w:date="2018-05-31T22:13:00Z"/>
          <w:rFonts w:eastAsiaTheme="minorEastAsia" w:cstheme="minorBidi"/>
          <w:noProof/>
          <w:sz w:val="22"/>
          <w:szCs w:val="22"/>
          <w:lang w:val="en-AU" w:eastAsia="en-AU"/>
        </w:rPr>
      </w:pPr>
      <w:del w:id="111" w:author="Jette McKellar" w:date="2018-05-31T22:13:00Z">
        <w:r w:rsidDel="00122DC2">
          <w:rPr>
            <w:noProof/>
          </w:rPr>
          <w:delText>2.3.1</w:delText>
        </w:r>
        <w:r w:rsidDel="00122DC2">
          <w:rPr>
            <w:rFonts w:eastAsiaTheme="minorEastAsia" w:cstheme="minorBidi"/>
            <w:noProof/>
            <w:sz w:val="22"/>
            <w:szCs w:val="22"/>
            <w:lang w:val="en-AU" w:eastAsia="en-AU"/>
          </w:rPr>
          <w:tab/>
        </w:r>
        <w:r w:rsidRPr="008D2823" w:rsidDel="00122DC2">
          <w:rPr>
            <w:noProof/>
            <w:lang w:val="en-US"/>
          </w:rPr>
          <w:delText>Within scope</w:delText>
        </w:r>
        <w:r w:rsidDel="00122DC2">
          <w:rPr>
            <w:noProof/>
          </w:rPr>
          <w:tab/>
          <w:delText>2</w:delText>
        </w:r>
      </w:del>
    </w:p>
    <w:p w14:paraId="22CE2F0C" w14:textId="77EBA5C0" w:rsidR="00A76261" w:rsidDel="00122DC2" w:rsidRDefault="00A76261">
      <w:pPr>
        <w:pStyle w:val="TOC1"/>
        <w:tabs>
          <w:tab w:val="left" w:pos="400"/>
          <w:tab w:val="right" w:pos="9120"/>
        </w:tabs>
        <w:rPr>
          <w:del w:id="112" w:author="Jette McKellar" w:date="2018-05-31T22:13:00Z"/>
          <w:rFonts w:asciiTheme="minorHAnsi" w:eastAsiaTheme="minorEastAsia" w:hAnsiTheme="minorHAnsi" w:cstheme="minorBidi"/>
          <w:b w:val="0"/>
          <w:bCs w:val="0"/>
          <w:caps w:val="0"/>
          <w:noProof/>
          <w:sz w:val="22"/>
          <w:szCs w:val="22"/>
          <w:lang w:val="en-AU" w:eastAsia="en-AU"/>
        </w:rPr>
      </w:pPr>
      <w:del w:id="113" w:author="Jette McKellar" w:date="2018-05-31T22:13:00Z">
        <w:r w:rsidDel="00122DC2">
          <w:rPr>
            <w:noProof/>
          </w:rPr>
          <w:delText>3</w:delText>
        </w:r>
        <w:r w:rsidDel="00122DC2">
          <w:rPr>
            <w:rFonts w:asciiTheme="minorHAnsi" w:eastAsiaTheme="minorEastAsia" w:hAnsiTheme="minorHAnsi" w:cstheme="minorBidi"/>
            <w:b w:val="0"/>
            <w:bCs w:val="0"/>
            <w:caps w:val="0"/>
            <w:noProof/>
            <w:sz w:val="22"/>
            <w:szCs w:val="22"/>
            <w:lang w:val="en-AU" w:eastAsia="en-AU"/>
          </w:rPr>
          <w:tab/>
        </w:r>
        <w:r w:rsidRPr="008D2823" w:rsidDel="00122DC2">
          <w:rPr>
            <w:noProof/>
            <w:lang w:val="en-US"/>
          </w:rPr>
          <w:delText>Test strategy</w:delText>
        </w:r>
        <w:r w:rsidDel="00122DC2">
          <w:rPr>
            <w:noProof/>
          </w:rPr>
          <w:tab/>
          <w:delText>4</w:delText>
        </w:r>
      </w:del>
    </w:p>
    <w:p w14:paraId="5AEFA498" w14:textId="0650AE93" w:rsidR="00A76261" w:rsidDel="00122DC2" w:rsidRDefault="00A76261">
      <w:pPr>
        <w:pStyle w:val="TOC2"/>
        <w:tabs>
          <w:tab w:val="left" w:pos="600"/>
          <w:tab w:val="right" w:pos="9120"/>
        </w:tabs>
        <w:rPr>
          <w:del w:id="114" w:author="Jette McKellar" w:date="2018-05-31T22:13:00Z"/>
          <w:rFonts w:eastAsiaTheme="minorEastAsia" w:cstheme="minorBidi"/>
          <w:b w:val="0"/>
          <w:bCs w:val="0"/>
          <w:noProof/>
          <w:sz w:val="22"/>
          <w:szCs w:val="22"/>
          <w:lang w:val="en-AU" w:eastAsia="en-AU"/>
        </w:rPr>
      </w:pPr>
      <w:del w:id="115" w:author="Jette McKellar" w:date="2018-05-31T22:13:00Z">
        <w:r w:rsidRPr="008D2823" w:rsidDel="00122DC2">
          <w:rPr>
            <w:noProof/>
            <w:lang w:val="en-US"/>
          </w:rPr>
          <w:delText>3.1</w:delText>
        </w:r>
        <w:r w:rsidDel="00122DC2">
          <w:rPr>
            <w:rFonts w:eastAsiaTheme="minorEastAsia" w:cstheme="minorBidi"/>
            <w:b w:val="0"/>
            <w:bCs w:val="0"/>
            <w:noProof/>
            <w:sz w:val="22"/>
            <w:szCs w:val="22"/>
            <w:lang w:val="en-AU" w:eastAsia="en-AU"/>
          </w:rPr>
          <w:tab/>
        </w:r>
        <w:r w:rsidRPr="008D2823" w:rsidDel="00122DC2">
          <w:rPr>
            <w:noProof/>
            <w:lang w:val="en-US"/>
          </w:rPr>
          <w:delText>Product risk analyses</w:delText>
        </w:r>
        <w:r w:rsidDel="00122DC2">
          <w:rPr>
            <w:noProof/>
          </w:rPr>
          <w:tab/>
          <w:delText>4</w:delText>
        </w:r>
      </w:del>
    </w:p>
    <w:p w14:paraId="368A2EC4" w14:textId="6332A9EC" w:rsidR="00A76261" w:rsidDel="00122DC2" w:rsidRDefault="00A76261">
      <w:pPr>
        <w:pStyle w:val="TOC2"/>
        <w:tabs>
          <w:tab w:val="left" w:pos="600"/>
          <w:tab w:val="right" w:pos="9120"/>
        </w:tabs>
        <w:rPr>
          <w:del w:id="116" w:author="Jette McKellar" w:date="2018-05-31T22:13:00Z"/>
          <w:rFonts w:eastAsiaTheme="minorEastAsia" w:cstheme="minorBidi"/>
          <w:b w:val="0"/>
          <w:bCs w:val="0"/>
          <w:noProof/>
          <w:sz w:val="22"/>
          <w:szCs w:val="22"/>
          <w:lang w:val="en-AU" w:eastAsia="en-AU"/>
        </w:rPr>
      </w:pPr>
      <w:del w:id="117" w:author="Jette McKellar" w:date="2018-05-31T22:13:00Z">
        <w:r w:rsidDel="00122DC2">
          <w:rPr>
            <w:noProof/>
          </w:rPr>
          <w:delText>3.2</w:delText>
        </w:r>
        <w:r w:rsidDel="00122DC2">
          <w:rPr>
            <w:rFonts w:eastAsiaTheme="minorEastAsia" w:cstheme="minorBidi"/>
            <w:b w:val="0"/>
            <w:bCs w:val="0"/>
            <w:noProof/>
            <w:sz w:val="22"/>
            <w:szCs w:val="22"/>
            <w:lang w:val="en-AU" w:eastAsia="en-AU"/>
          </w:rPr>
          <w:tab/>
        </w:r>
        <w:r w:rsidRPr="008D2823" w:rsidDel="00122DC2">
          <w:rPr>
            <w:noProof/>
            <w:lang w:val="en-US"/>
          </w:rPr>
          <w:delText>Test strategy</w:delText>
        </w:r>
        <w:r w:rsidDel="00122DC2">
          <w:rPr>
            <w:noProof/>
          </w:rPr>
          <w:tab/>
          <w:delText>4</w:delText>
        </w:r>
      </w:del>
    </w:p>
    <w:p w14:paraId="6E30DCFB" w14:textId="336B97A0" w:rsidR="00A76261" w:rsidDel="00122DC2" w:rsidRDefault="00A76261">
      <w:pPr>
        <w:pStyle w:val="TOC1"/>
        <w:tabs>
          <w:tab w:val="left" w:pos="400"/>
          <w:tab w:val="right" w:pos="9120"/>
        </w:tabs>
        <w:rPr>
          <w:del w:id="118" w:author="Jette McKellar" w:date="2018-05-31T22:13:00Z"/>
          <w:rFonts w:asciiTheme="minorHAnsi" w:eastAsiaTheme="minorEastAsia" w:hAnsiTheme="minorHAnsi" w:cstheme="minorBidi"/>
          <w:b w:val="0"/>
          <w:bCs w:val="0"/>
          <w:caps w:val="0"/>
          <w:noProof/>
          <w:sz w:val="22"/>
          <w:szCs w:val="22"/>
          <w:lang w:val="en-AU" w:eastAsia="en-AU"/>
        </w:rPr>
      </w:pPr>
      <w:del w:id="119" w:author="Jette McKellar" w:date="2018-05-31T22:13:00Z">
        <w:r w:rsidDel="00122DC2">
          <w:rPr>
            <w:noProof/>
          </w:rPr>
          <w:delText>4</w:delText>
        </w:r>
        <w:r w:rsidDel="00122DC2">
          <w:rPr>
            <w:rFonts w:asciiTheme="minorHAnsi" w:eastAsiaTheme="minorEastAsia" w:hAnsiTheme="minorHAnsi" w:cstheme="minorBidi"/>
            <w:b w:val="0"/>
            <w:bCs w:val="0"/>
            <w:caps w:val="0"/>
            <w:noProof/>
            <w:sz w:val="22"/>
            <w:szCs w:val="22"/>
            <w:lang w:val="en-AU" w:eastAsia="en-AU"/>
          </w:rPr>
          <w:tab/>
        </w:r>
        <w:r w:rsidRPr="008D2823" w:rsidDel="00122DC2">
          <w:rPr>
            <w:rFonts w:eastAsia="Wingdings 2" w:cs="Wingdings 2"/>
            <w:noProof/>
            <w:lang w:val="en-US"/>
          </w:rPr>
          <w:delText>Approach</w:delText>
        </w:r>
        <w:r w:rsidDel="00122DC2">
          <w:rPr>
            <w:noProof/>
          </w:rPr>
          <w:tab/>
          <w:delText>8</w:delText>
        </w:r>
      </w:del>
    </w:p>
    <w:p w14:paraId="639A89D5" w14:textId="1A4D5257" w:rsidR="00A76261" w:rsidDel="00122DC2" w:rsidRDefault="00A76261">
      <w:pPr>
        <w:pStyle w:val="TOC2"/>
        <w:tabs>
          <w:tab w:val="left" w:pos="600"/>
          <w:tab w:val="right" w:pos="9120"/>
        </w:tabs>
        <w:rPr>
          <w:del w:id="120" w:author="Jette McKellar" w:date="2018-05-31T22:13:00Z"/>
          <w:rFonts w:eastAsiaTheme="minorEastAsia" w:cstheme="minorBidi"/>
          <w:b w:val="0"/>
          <w:bCs w:val="0"/>
          <w:noProof/>
          <w:sz w:val="22"/>
          <w:szCs w:val="22"/>
          <w:lang w:val="en-AU" w:eastAsia="en-AU"/>
        </w:rPr>
      </w:pPr>
      <w:del w:id="121" w:author="Jette McKellar" w:date="2018-05-31T22:13:00Z">
        <w:r w:rsidDel="00122DC2">
          <w:rPr>
            <w:noProof/>
          </w:rPr>
          <w:delText>4.1</w:delText>
        </w:r>
        <w:r w:rsidDel="00122DC2">
          <w:rPr>
            <w:rFonts w:eastAsiaTheme="minorEastAsia" w:cstheme="minorBidi"/>
            <w:b w:val="0"/>
            <w:bCs w:val="0"/>
            <w:noProof/>
            <w:sz w:val="22"/>
            <w:szCs w:val="22"/>
            <w:lang w:val="en-AU" w:eastAsia="en-AU"/>
          </w:rPr>
          <w:tab/>
        </w:r>
        <w:r w:rsidRPr="008D2823" w:rsidDel="00122DC2">
          <w:rPr>
            <w:rFonts w:eastAsia="Wingdings 2" w:cs="Wingdings 2"/>
            <w:noProof/>
            <w:lang w:val="en-US"/>
          </w:rPr>
          <w:delText>Test levels</w:delText>
        </w:r>
        <w:r w:rsidDel="00122DC2">
          <w:rPr>
            <w:noProof/>
          </w:rPr>
          <w:tab/>
          <w:delText>8</w:delText>
        </w:r>
      </w:del>
    </w:p>
    <w:p w14:paraId="3AA6ABF0" w14:textId="2FB51DC7" w:rsidR="00A76261" w:rsidDel="00122DC2" w:rsidRDefault="00A76261">
      <w:pPr>
        <w:pStyle w:val="TOC2"/>
        <w:tabs>
          <w:tab w:val="left" w:pos="600"/>
          <w:tab w:val="right" w:pos="9120"/>
        </w:tabs>
        <w:rPr>
          <w:del w:id="122" w:author="Jette McKellar" w:date="2018-05-31T22:13:00Z"/>
          <w:rFonts w:eastAsiaTheme="minorEastAsia" w:cstheme="minorBidi"/>
          <w:b w:val="0"/>
          <w:bCs w:val="0"/>
          <w:noProof/>
          <w:sz w:val="22"/>
          <w:szCs w:val="22"/>
          <w:lang w:val="en-AU" w:eastAsia="en-AU"/>
        </w:rPr>
      </w:pPr>
      <w:del w:id="123" w:author="Jette McKellar" w:date="2018-05-31T22:13:00Z">
        <w:r w:rsidDel="00122DC2">
          <w:rPr>
            <w:noProof/>
          </w:rPr>
          <w:delText>4.2</w:delText>
        </w:r>
        <w:r w:rsidDel="00122DC2">
          <w:rPr>
            <w:rFonts w:eastAsiaTheme="minorEastAsia" w:cstheme="minorBidi"/>
            <w:b w:val="0"/>
            <w:bCs w:val="0"/>
            <w:noProof/>
            <w:sz w:val="22"/>
            <w:szCs w:val="22"/>
            <w:lang w:val="en-AU" w:eastAsia="en-AU"/>
          </w:rPr>
          <w:tab/>
        </w:r>
        <w:r w:rsidRPr="008D2823" w:rsidDel="00122DC2">
          <w:rPr>
            <w:rFonts w:eastAsia="Wingdings 2" w:cs="Wingdings 2"/>
            <w:noProof/>
            <w:lang w:val="en-US"/>
          </w:rPr>
          <w:delText>Test Levels</w:delText>
        </w:r>
        <w:r w:rsidDel="00122DC2">
          <w:rPr>
            <w:noProof/>
          </w:rPr>
          <w:tab/>
          <w:delText>8</w:delText>
        </w:r>
      </w:del>
    </w:p>
    <w:p w14:paraId="271EDDD2" w14:textId="66770071" w:rsidR="00A76261" w:rsidDel="00122DC2" w:rsidRDefault="00A76261">
      <w:pPr>
        <w:pStyle w:val="TOC3"/>
        <w:tabs>
          <w:tab w:val="left" w:pos="1000"/>
          <w:tab w:val="right" w:pos="9120"/>
        </w:tabs>
        <w:rPr>
          <w:del w:id="124" w:author="Jette McKellar" w:date="2018-05-31T22:13:00Z"/>
          <w:rFonts w:eastAsiaTheme="minorEastAsia" w:cstheme="minorBidi"/>
          <w:noProof/>
          <w:sz w:val="22"/>
          <w:szCs w:val="22"/>
          <w:lang w:val="en-AU" w:eastAsia="en-AU"/>
        </w:rPr>
      </w:pPr>
      <w:del w:id="125" w:author="Jette McKellar" w:date="2018-05-31T22:13:00Z">
        <w:r w:rsidRPr="008D2823" w:rsidDel="00122DC2">
          <w:rPr>
            <w:rFonts w:eastAsia="Wingdings 2"/>
            <w:noProof/>
            <w:lang w:val="en-US"/>
          </w:rPr>
          <w:delText>4.2.1</w:delText>
        </w:r>
        <w:r w:rsidDel="00122DC2">
          <w:rPr>
            <w:rFonts w:eastAsiaTheme="minorEastAsia" w:cstheme="minorBidi"/>
            <w:noProof/>
            <w:sz w:val="22"/>
            <w:szCs w:val="22"/>
            <w:lang w:val="en-AU" w:eastAsia="en-AU"/>
          </w:rPr>
          <w:tab/>
        </w:r>
        <w:r w:rsidRPr="008D2823" w:rsidDel="00122DC2">
          <w:rPr>
            <w:rFonts w:eastAsia="Wingdings 2"/>
            <w:noProof/>
            <w:lang w:val="en-US"/>
          </w:rPr>
          <w:delText>Unit Tests</w:delText>
        </w:r>
        <w:r w:rsidDel="00122DC2">
          <w:rPr>
            <w:noProof/>
          </w:rPr>
          <w:tab/>
          <w:delText>8</w:delText>
        </w:r>
      </w:del>
    </w:p>
    <w:p w14:paraId="66308DA4" w14:textId="4B8BAE24" w:rsidR="00A76261" w:rsidDel="00122DC2" w:rsidRDefault="00A76261">
      <w:pPr>
        <w:pStyle w:val="TOC3"/>
        <w:tabs>
          <w:tab w:val="left" w:pos="1000"/>
          <w:tab w:val="right" w:pos="9120"/>
        </w:tabs>
        <w:rPr>
          <w:del w:id="126" w:author="Jette McKellar" w:date="2018-05-31T22:13:00Z"/>
          <w:rFonts w:eastAsiaTheme="minorEastAsia" w:cstheme="minorBidi"/>
          <w:noProof/>
          <w:sz w:val="22"/>
          <w:szCs w:val="22"/>
          <w:lang w:val="en-AU" w:eastAsia="en-AU"/>
        </w:rPr>
      </w:pPr>
      <w:del w:id="127" w:author="Jette McKellar" w:date="2018-05-31T22:13:00Z">
        <w:r w:rsidRPr="008D2823" w:rsidDel="00122DC2">
          <w:rPr>
            <w:rFonts w:eastAsia="Wingdings 2" w:cs="Wingdings 2"/>
            <w:noProof/>
            <w:lang w:val="en-US"/>
          </w:rPr>
          <w:delText>4.2.2</w:delText>
        </w:r>
        <w:r w:rsidDel="00122DC2">
          <w:rPr>
            <w:rFonts w:eastAsiaTheme="minorEastAsia" w:cstheme="minorBidi"/>
            <w:noProof/>
            <w:sz w:val="22"/>
            <w:szCs w:val="22"/>
            <w:lang w:val="en-AU" w:eastAsia="en-AU"/>
          </w:rPr>
          <w:tab/>
        </w:r>
        <w:r w:rsidRPr="008D2823" w:rsidDel="00122DC2">
          <w:rPr>
            <w:rFonts w:eastAsia="Wingdings 2" w:cs="Wingdings 2"/>
            <w:noProof/>
            <w:lang w:val="en-US"/>
          </w:rPr>
          <w:delText>Integration Tests</w:delText>
        </w:r>
        <w:r w:rsidDel="00122DC2">
          <w:rPr>
            <w:noProof/>
          </w:rPr>
          <w:tab/>
          <w:delText>9</w:delText>
        </w:r>
      </w:del>
    </w:p>
    <w:p w14:paraId="6FB6A9F0" w14:textId="2D132C73" w:rsidR="00A76261" w:rsidDel="00122DC2" w:rsidRDefault="00A76261">
      <w:pPr>
        <w:pStyle w:val="TOC3"/>
        <w:tabs>
          <w:tab w:val="left" w:pos="1000"/>
          <w:tab w:val="right" w:pos="9120"/>
        </w:tabs>
        <w:rPr>
          <w:del w:id="128" w:author="Jette McKellar" w:date="2018-05-31T22:13:00Z"/>
          <w:rFonts w:eastAsiaTheme="minorEastAsia" w:cstheme="minorBidi"/>
          <w:noProof/>
          <w:sz w:val="22"/>
          <w:szCs w:val="22"/>
          <w:lang w:val="en-AU" w:eastAsia="en-AU"/>
        </w:rPr>
      </w:pPr>
      <w:del w:id="129" w:author="Jette McKellar" w:date="2018-05-31T22:13:00Z">
        <w:r w:rsidRPr="008D2823" w:rsidDel="00122DC2">
          <w:rPr>
            <w:rFonts w:eastAsia="Wingdings 2" w:cs="Wingdings 2"/>
            <w:noProof/>
            <w:lang w:val="en-US"/>
          </w:rPr>
          <w:delText>4.2.3</w:delText>
        </w:r>
        <w:r w:rsidDel="00122DC2">
          <w:rPr>
            <w:rFonts w:eastAsiaTheme="minorEastAsia" w:cstheme="minorBidi"/>
            <w:noProof/>
            <w:sz w:val="22"/>
            <w:szCs w:val="22"/>
            <w:lang w:val="en-AU" w:eastAsia="en-AU"/>
          </w:rPr>
          <w:tab/>
        </w:r>
        <w:r w:rsidRPr="008D2823" w:rsidDel="00122DC2">
          <w:rPr>
            <w:rFonts w:eastAsia="Wingdings 2" w:cs="Wingdings 2"/>
            <w:noProof/>
            <w:lang w:val="en-US"/>
          </w:rPr>
          <w:delText>System tests</w:delText>
        </w:r>
        <w:r w:rsidDel="00122DC2">
          <w:rPr>
            <w:noProof/>
          </w:rPr>
          <w:tab/>
          <w:delText>9</w:delText>
        </w:r>
      </w:del>
    </w:p>
    <w:p w14:paraId="4DA24277" w14:textId="2FB0BFAE" w:rsidR="00A76261" w:rsidDel="00122DC2" w:rsidRDefault="00A76261">
      <w:pPr>
        <w:pStyle w:val="TOC3"/>
        <w:tabs>
          <w:tab w:val="left" w:pos="1000"/>
          <w:tab w:val="right" w:pos="9120"/>
        </w:tabs>
        <w:rPr>
          <w:del w:id="130" w:author="Jette McKellar" w:date="2018-05-31T22:13:00Z"/>
          <w:rFonts w:eastAsiaTheme="minorEastAsia" w:cstheme="minorBidi"/>
          <w:noProof/>
          <w:sz w:val="22"/>
          <w:szCs w:val="22"/>
          <w:lang w:val="en-AU" w:eastAsia="en-AU"/>
        </w:rPr>
      </w:pPr>
      <w:del w:id="131" w:author="Jette McKellar" w:date="2018-05-31T22:13:00Z">
        <w:r w:rsidRPr="008D2823" w:rsidDel="00122DC2">
          <w:rPr>
            <w:rFonts w:eastAsia="Wingdings 2" w:cs="Wingdings 2"/>
            <w:noProof/>
            <w:lang w:val="en-US"/>
          </w:rPr>
          <w:delText>4.2.4</w:delText>
        </w:r>
        <w:r w:rsidDel="00122DC2">
          <w:rPr>
            <w:rFonts w:eastAsiaTheme="minorEastAsia" w:cstheme="minorBidi"/>
            <w:noProof/>
            <w:sz w:val="22"/>
            <w:szCs w:val="22"/>
            <w:lang w:val="en-AU" w:eastAsia="en-AU"/>
          </w:rPr>
          <w:tab/>
        </w:r>
        <w:r w:rsidRPr="008D2823" w:rsidDel="00122DC2">
          <w:rPr>
            <w:rFonts w:eastAsia="Wingdings 2" w:cs="Wingdings 2"/>
            <w:noProof/>
            <w:lang w:val="en-US"/>
          </w:rPr>
          <w:delText>User Acceptance Tests</w:delText>
        </w:r>
        <w:r w:rsidDel="00122DC2">
          <w:rPr>
            <w:noProof/>
          </w:rPr>
          <w:tab/>
          <w:delText>10</w:delText>
        </w:r>
      </w:del>
    </w:p>
    <w:p w14:paraId="64DCA6D2" w14:textId="4EC7CA0C" w:rsidR="00A76261" w:rsidDel="00122DC2" w:rsidRDefault="00A76261">
      <w:pPr>
        <w:pStyle w:val="TOC3"/>
        <w:tabs>
          <w:tab w:val="left" w:pos="1000"/>
          <w:tab w:val="right" w:pos="9120"/>
        </w:tabs>
        <w:rPr>
          <w:del w:id="132" w:author="Jette McKellar" w:date="2018-05-31T22:13:00Z"/>
          <w:rFonts w:eastAsiaTheme="minorEastAsia" w:cstheme="minorBidi"/>
          <w:noProof/>
          <w:sz w:val="22"/>
          <w:szCs w:val="22"/>
          <w:lang w:val="en-AU" w:eastAsia="en-AU"/>
        </w:rPr>
      </w:pPr>
      <w:del w:id="133" w:author="Jette McKellar" w:date="2018-05-31T22:13:00Z">
        <w:r w:rsidRPr="008D2823" w:rsidDel="00122DC2">
          <w:rPr>
            <w:rFonts w:eastAsia="Wingdings 2" w:cs="Wingdings 2"/>
            <w:noProof/>
            <w:lang w:val="en-US"/>
          </w:rPr>
          <w:delText>4.2.5</w:delText>
        </w:r>
        <w:r w:rsidDel="00122DC2">
          <w:rPr>
            <w:rFonts w:eastAsiaTheme="minorEastAsia" w:cstheme="minorBidi"/>
            <w:noProof/>
            <w:sz w:val="22"/>
            <w:szCs w:val="22"/>
            <w:lang w:val="en-AU" w:eastAsia="en-AU"/>
          </w:rPr>
          <w:tab/>
        </w:r>
        <w:r w:rsidRPr="008D2823" w:rsidDel="00122DC2">
          <w:rPr>
            <w:rFonts w:eastAsia="Wingdings 2" w:cs="Wingdings 2"/>
            <w:noProof/>
            <w:lang w:val="en-US"/>
          </w:rPr>
          <w:delText>Beta Test</w:delText>
        </w:r>
        <w:r w:rsidDel="00122DC2">
          <w:rPr>
            <w:noProof/>
          </w:rPr>
          <w:tab/>
          <w:delText>10</w:delText>
        </w:r>
      </w:del>
    </w:p>
    <w:p w14:paraId="7FF8AD16" w14:textId="11E18963" w:rsidR="00A76261" w:rsidDel="00122DC2" w:rsidRDefault="00A76261">
      <w:pPr>
        <w:pStyle w:val="TOC2"/>
        <w:tabs>
          <w:tab w:val="left" w:pos="600"/>
          <w:tab w:val="right" w:pos="9120"/>
        </w:tabs>
        <w:rPr>
          <w:del w:id="134" w:author="Jette McKellar" w:date="2018-05-31T22:13:00Z"/>
          <w:rFonts w:eastAsiaTheme="minorEastAsia" w:cstheme="minorBidi"/>
          <w:b w:val="0"/>
          <w:bCs w:val="0"/>
          <w:noProof/>
          <w:sz w:val="22"/>
          <w:szCs w:val="22"/>
          <w:lang w:val="en-AU" w:eastAsia="en-AU"/>
        </w:rPr>
      </w:pPr>
      <w:del w:id="135" w:author="Jette McKellar" w:date="2018-05-31T22:13:00Z">
        <w:r w:rsidDel="00122DC2">
          <w:rPr>
            <w:noProof/>
          </w:rPr>
          <w:delText>4.3</w:delText>
        </w:r>
        <w:r w:rsidDel="00122DC2">
          <w:rPr>
            <w:rFonts w:eastAsiaTheme="minorEastAsia" w:cstheme="minorBidi"/>
            <w:b w:val="0"/>
            <w:bCs w:val="0"/>
            <w:noProof/>
            <w:sz w:val="22"/>
            <w:szCs w:val="22"/>
            <w:lang w:val="en-AU" w:eastAsia="en-AU"/>
          </w:rPr>
          <w:tab/>
        </w:r>
        <w:r w:rsidRPr="008D2823" w:rsidDel="00122DC2">
          <w:rPr>
            <w:rFonts w:eastAsia="Wingdings 2" w:cs="Wingdings 2"/>
            <w:noProof/>
            <w:lang w:val="en-US"/>
          </w:rPr>
          <w:delText>Phasing per test level</w:delText>
        </w:r>
        <w:r w:rsidDel="00122DC2">
          <w:rPr>
            <w:noProof/>
          </w:rPr>
          <w:tab/>
          <w:delText>11</w:delText>
        </w:r>
      </w:del>
    </w:p>
    <w:p w14:paraId="5A4D3661" w14:textId="4A3F7914" w:rsidR="007F523B" w:rsidRDefault="006D62F1">
      <w:pPr>
        <w:rPr>
          <w:rFonts w:ascii="Calibri" w:hAnsi="Calibri" w:cs="Calibri"/>
          <w:caps/>
          <w:sz w:val="22"/>
          <w:szCs w:val="22"/>
          <w:lang w:val="en-US" w:eastAsia="ja-JP"/>
        </w:rPr>
        <w:sectPr w:rsidR="007F523B">
          <w:headerReference w:type="even" r:id="rId18"/>
          <w:headerReference w:type="default" r:id="rId19"/>
          <w:footerReference w:type="even" r:id="rId20"/>
          <w:footerReference w:type="default" r:id="rId21"/>
          <w:headerReference w:type="first" r:id="rId22"/>
          <w:footerReference w:type="first" r:id="rId23"/>
          <w:pgSz w:w="12240" w:h="15840"/>
          <w:pgMar w:top="1987" w:right="1411" w:bottom="1411" w:left="1699" w:header="720" w:footer="720" w:gutter="0"/>
          <w:pgNumType w:fmt="upperRoman"/>
          <w:cols w:space="720"/>
          <w:docGrid w:linePitch="212"/>
        </w:sectPr>
      </w:pPr>
      <w:r>
        <w:rPr>
          <w:rFonts w:asciiTheme="majorHAnsi" w:hAnsiTheme="majorHAnsi" w:cstheme="majorHAnsi"/>
          <w:b/>
          <w:bCs/>
          <w:caps/>
          <w:sz w:val="24"/>
          <w:szCs w:val="24"/>
        </w:rPr>
        <w:fldChar w:fldCharType="end"/>
      </w:r>
      <w:bookmarkStart w:id="136" w:name="_GoBack"/>
      <w:bookmarkEnd w:id="136"/>
    </w:p>
    <w:p w14:paraId="5A4D3662" w14:textId="77777777" w:rsidR="007F523B" w:rsidRDefault="00E932BE">
      <w:pPr>
        <w:pStyle w:val="Heading1"/>
        <w:ind w:left="0" w:firstLine="0"/>
      </w:pPr>
      <w:bookmarkStart w:id="137" w:name="bmkInhoud"/>
      <w:bookmarkStart w:id="138" w:name="_Toc515568144"/>
      <w:bookmarkEnd w:id="137"/>
      <w:r>
        <w:rPr>
          <w:lang w:val="en-US"/>
        </w:rPr>
        <w:lastRenderedPageBreak/>
        <w:t>Introduction</w:t>
      </w:r>
      <w:bookmarkEnd w:id="138"/>
    </w:p>
    <w:p w14:paraId="5A4D3663" w14:textId="77777777" w:rsidR="007F523B" w:rsidRDefault="00E932BE">
      <w:pPr>
        <w:pStyle w:val="Heading2"/>
      </w:pPr>
      <w:bookmarkStart w:id="139" w:name="_Toc515568145"/>
      <w:r>
        <w:rPr>
          <w:lang w:val="en-US"/>
        </w:rPr>
        <w:t>Project and project objective</w:t>
      </w:r>
      <w:bookmarkEnd w:id="139"/>
    </w:p>
    <w:p w14:paraId="5A4D3665" w14:textId="636D1EB3" w:rsidR="007F523B" w:rsidRDefault="00E932BE">
      <w:r>
        <w:rPr>
          <w:lang w:val="en-US"/>
        </w:rPr>
        <w:t xml:space="preserve">This master test plan fits to the project plan </w:t>
      </w:r>
      <w:r w:rsidR="000D7F63">
        <w:rPr>
          <w:lang w:val="en-US"/>
        </w:rPr>
        <w:t>for</w:t>
      </w:r>
      <w:r>
        <w:rPr>
          <w:lang w:val="en-US"/>
        </w:rPr>
        <w:t xml:space="preserve"> </w:t>
      </w:r>
      <w:r w:rsidR="000D7F63">
        <w:rPr>
          <w:lang w:val="en-US"/>
        </w:rPr>
        <w:t>Pharmacy Error Tracker. The Pharmacy Error Tracker project objective is to create a webpage application that pharmacists can use to track the occurrences of procedural errors in their prescriptions.</w:t>
      </w:r>
    </w:p>
    <w:p w14:paraId="5A4D3666" w14:textId="77777777" w:rsidR="007F523B" w:rsidRDefault="00E932BE">
      <w:pPr>
        <w:pStyle w:val="Heading2"/>
      </w:pPr>
      <w:bookmarkStart w:id="140" w:name="_Toc515568146"/>
      <w:r>
        <w:rPr>
          <w:lang w:val="en-US"/>
        </w:rPr>
        <w:t>Objective of the master test plan</w:t>
      </w:r>
      <w:bookmarkEnd w:id="140"/>
    </w:p>
    <w:p w14:paraId="5A4D3667" w14:textId="63816C66" w:rsidR="007F523B" w:rsidRDefault="00E932BE">
      <w:pPr>
        <w:rPr>
          <w:ins w:id="141" w:author="Jette McKellar" w:date="2018-05-31T21:19:00Z"/>
          <w:lang w:val="en-US"/>
        </w:rPr>
      </w:pPr>
      <w:r>
        <w:rPr>
          <w:lang w:val="en-US"/>
        </w:rPr>
        <w:t xml:space="preserve">The objective of the Master Test Plan (MTP) is to inform all who are involved in the test process about the approach, the activities, </w:t>
      </w:r>
      <w:r w:rsidR="00FD2E45">
        <w:rPr>
          <w:lang w:val="en-US"/>
        </w:rPr>
        <w:t>and</w:t>
      </w:r>
      <w:r>
        <w:rPr>
          <w:lang w:val="en-US"/>
        </w:rPr>
        <w:t xml:space="preserve"> the end products to be delivered for the </w:t>
      </w:r>
      <w:r w:rsidR="00FD2E45">
        <w:rPr>
          <w:lang w:val="en-US"/>
        </w:rPr>
        <w:t>Pharmacy Error Tracker</w:t>
      </w:r>
      <w:r>
        <w:rPr>
          <w:lang w:val="en-US"/>
        </w:rPr>
        <w:t xml:space="preserve"> project </w:t>
      </w:r>
      <w:r w:rsidR="00FD2E45">
        <w:rPr>
          <w:lang w:val="en-US"/>
        </w:rPr>
        <w:t>tests.</w:t>
      </w:r>
    </w:p>
    <w:p w14:paraId="77286423" w14:textId="77777777" w:rsidR="00F44DC2" w:rsidRDefault="00F44DC2"/>
    <w:p w14:paraId="5A4D3668" w14:textId="18E4323F" w:rsidR="007F523B" w:rsidRDefault="00E932BE">
      <w:r>
        <w:rPr>
          <w:lang w:val="en-US"/>
        </w:rPr>
        <w:t xml:space="preserve">The master test plan describes this approach, the activities and </w:t>
      </w:r>
      <w:r w:rsidR="00FD2E45">
        <w:rPr>
          <w:lang w:val="en-US"/>
        </w:rPr>
        <w:t xml:space="preserve">the </w:t>
      </w:r>
      <w:r>
        <w:rPr>
          <w:lang w:val="en-US"/>
        </w:rPr>
        <w:t>end products</w:t>
      </w:r>
      <w:r w:rsidR="00FD2E45">
        <w:rPr>
          <w:lang w:val="en-US"/>
        </w:rPr>
        <w:t>,</w:t>
      </w:r>
      <w:r>
        <w:rPr>
          <w:lang w:val="en-US"/>
        </w:rPr>
        <w:t xml:space="preserve"> </w:t>
      </w:r>
      <w:r w:rsidR="00FD2E45">
        <w:rPr>
          <w:lang w:val="en-US"/>
        </w:rPr>
        <w:t>which will</w:t>
      </w:r>
      <w:r>
        <w:rPr>
          <w:lang w:val="en-US"/>
        </w:rPr>
        <w:t xml:space="preserve"> need further elaboration in </w:t>
      </w:r>
      <w:r w:rsidR="00FD2E45">
        <w:rPr>
          <w:lang w:val="en-US"/>
        </w:rPr>
        <w:t>separate</w:t>
      </w:r>
      <w:r>
        <w:rPr>
          <w:lang w:val="en-US"/>
        </w:rPr>
        <w:t xml:space="preserve"> system test plans. These system test plans need to be abstracted from this master test plan.</w:t>
      </w:r>
    </w:p>
    <w:p w14:paraId="5A4D3669" w14:textId="77777777" w:rsidR="007F523B" w:rsidRDefault="00E932BE">
      <w:pPr>
        <w:pStyle w:val="Heading2"/>
      </w:pPr>
      <w:bookmarkStart w:id="142" w:name="_Toc515568147"/>
      <w:r>
        <w:t>Involved in creating the master test plan</w:t>
      </w:r>
      <w:bookmarkEnd w:id="142"/>
    </w:p>
    <w:tbl>
      <w:tblPr>
        <w:tblW w:w="0" w:type="auto"/>
        <w:tblInd w:w="70" w:type="dxa"/>
        <w:tblLayout w:type="fixed"/>
        <w:tblCellMar>
          <w:left w:w="70" w:type="dxa"/>
          <w:right w:w="70" w:type="dxa"/>
        </w:tblCellMar>
        <w:tblLook w:val="0000" w:firstRow="0" w:lastRow="0" w:firstColumn="0" w:lastColumn="0" w:noHBand="0" w:noVBand="0"/>
      </w:tblPr>
      <w:tblGrid>
        <w:gridCol w:w="4178"/>
        <w:gridCol w:w="4252"/>
      </w:tblGrid>
      <w:tr w:rsidR="007F523B" w14:paraId="5A4D366D" w14:textId="77777777" w:rsidTr="00CF2861">
        <w:tc>
          <w:tcPr>
            <w:tcW w:w="4178" w:type="dxa"/>
            <w:tcBorders>
              <w:top w:val="single" w:sz="4" w:space="0" w:color="000000" w:themeColor="text1"/>
              <w:left w:val="single" w:sz="4" w:space="0" w:color="000000" w:themeColor="text1"/>
              <w:bottom w:val="single" w:sz="4" w:space="0" w:color="000000" w:themeColor="text1"/>
            </w:tcBorders>
            <w:shd w:val="clear" w:color="auto" w:fill="E5E5E5"/>
          </w:tcPr>
          <w:p w14:paraId="5A4D366A" w14:textId="77777777" w:rsidR="007F523B" w:rsidRDefault="00E932BE">
            <w:r>
              <w:rPr>
                <w:b/>
                <w:sz w:val="16"/>
                <w:szCs w:val="16"/>
                <w:lang w:val="en-US"/>
              </w:rPr>
              <w:t>Name</w:t>
            </w: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E5E5"/>
          </w:tcPr>
          <w:p w14:paraId="5A4D366C" w14:textId="77777777" w:rsidR="007F523B" w:rsidRDefault="00E932BE">
            <w:r>
              <w:rPr>
                <w:b/>
                <w:sz w:val="16"/>
                <w:szCs w:val="16"/>
                <w:lang w:val="en-US"/>
              </w:rPr>
              <w:t>Responsibility</w:t>
            </w:r>
          </w:p>
        </w:tc>
      </w:tr>
      <w:tr w:rsidR="007F523B" w14:paraId="5A4D3671" w14:textId="77777777" w:rsidTr="00CF2861">
        <w:tc>
          <w:tcPr>
            <w:tcW w:w="4178" w:type="dxa"/>
            <w:tcBorders>
              <w:top w:val="single" w:sz="4" w:space="0" w:color="000000" w:themeColor="text1"/>
              <w:left w:val="single" w:sz="4" w:space="0" w:color="000000" w:themeColor="text1"/>
              <w:bottom w:val="single" w:sz="4" w:space="0" w:color="000000" w:themeColor="text1"/>
            </w:tcBorders>
            <w:shd w:val="clear" w:color="auto" w:fill="auto"/>
          </w:tcPr>
          <w:p w14:paraId="5A4D366E" w14:textId="1BB05A37" w:rsidR="007F523B" w:rsidRPr="00CF2861" w:rsidRDefault="00FD2E45">
            <w:pPr>
              <w:pStyle w:val="kopregel1"/>
              <w:snapToGrid w:val="0"/>
              <w:spacing w:before="0" w:after="40"/>
              <w:rPr>
                <w:smallCaps w:val="0"/>
                <w:sz w:val="16"/>
                <w:szCs w:val="16"/>
                <w:lang w:val="en-US"/>
              </w:rPr>
            </w:pPr>
            <w:r w:rsidRPr="00CF2861">
              <w:rPr>
                <w:smallCaps w:val="0"/>
                <w:sz w:val="16"/>
                <w:szCs w:val="16"/>
                <w:lang w:val="en-US"/>
              </w:rPr>
              <w:t>Ryan Smith</w:t>
            </w: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A4D3670" w14:textId="26347AA3" w:rsidR="007F523B" w:rsidRDefault="00E932BE">
            <w:r>
              <w:rPr>
                <w:sz w:val="16"/>
                <w:szCs w:val="16"/>
                <w:lang w:val="en-US"/>
              </w:rPr>
              <w:t>Write MTP</w:t>
            </w:r>
            <w:ins w:id="143" w:author="Jette McKellar" w:date="2018-05-31T21:19:00Z">
              <w:r w:rsidR="00F44DC2">
                <w:rPr>
                  <w:sz w:val="16"/>
                  <w:szCs w:val="16"/>
                  <w:lang w:val="en-US"/>
                </w:rPr>
                <w:t xml:space="preserve"> (V1.0)</w:t>
              </w:r>
            </w:ins>
          </w:p>
        </w:tc>
      </w:tr>
      <w:tr w:rsidR="007F523B" w14:paraId="5A4D3675" w14:textId="77777777" w:rsidTr="00CF2861">
        <w:tc>
          <w:tcPr>
            <w:tcW w:w="4178" w:type="dxa"/>
            <w:tcBorders>
              <w:top w:val="single" w:sz="4" w:space="0" w:color="000000" w:themeColor="text1"/>
              <w:left w:val="single" w:sz="4" w:space="0" w:color="000000" w:themeColor="text1"/>
              <w:bottom w:val="single" w:sz="4" w:space="0" w:color="000000" w:themeColor="text1"/>
            </w:tcBorders>
            <w:shd w:val="clear" w:color="auto" w:fill="auto"/>
          </w:tcPr>
          <w:p w14:paraId="5A4D3672" w14:textId="0D62A2FF" w:rsidR="007F523B" w:rsidRDefault="00FD2E45">
            <w:pPr>
              <w:snapToGrid w:val="0"/>
              <w:rPr>
                <w:sz w:val="16"/>
                <w:szCs w:val="16"/>
                <w:lang w:val="en-US"/>
              </w:rPr>
            </w:pPr>
            <w:r>
              <w:rPr>
                <w:sz w:val="16"/>
                <w:szCs w:val="16"/>
                <w:lang w:val="en-US"/>
              </w:rPr>
              <w:t xml:space="preserve">Jette </w:t>
            </w:r>
            <w:r w:rsidR="00CF2861">
              <w:rPr>
                <w:sz w:val="16"/>
                <w:szCs w:val="16"/>
                <w:lang w:val="en-US"/>
              </w:rPr>
              <w:t>McKellar</w:t>
            </w: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A4D3674" w14:textId="48CA1924" w:rsidR="007F523B" w:rsidRDefault="00CF2861">
            <w:r>
              <w:rPr>
                <w:sz w:val="16"/>
                <w:szCs w:val="16"/>
                <w:lang w:val="en-US"/>
              </w:rPr>
              <w:t>Write</w:t>
            </w:r>
            <w:r w:rsidR="00E932BE">
              <w:rPr>
                <w:sz w:val="16"/>
                <w:szCs w:val="16"/>
                <w:lang w:val="en-US"/>
              </w:rPr>
              <w:t xml:space="preserve"> MTP</w:t>
            </w:r>
            <w:ins w:id="144" w:author="Jette McKellar" w:date="2018-05-31T21:19:00Z">
              <w:r w:rsidR="00F44DC2">
                <w:rPr>
                  <w:sz w:val="16"/>
                  <w:szCs w:val="16"/>
                  <w:lang w:val="en-US"/>
                </w:rPr>
                <w:t xml:space="preserve"> (V1.0 &amp; V1.1)</w:t>
              </w:r>
            </w:ins>
          </w:p>
        </w:tc>
      </w:tr>
      <w:tr w:rsidR="007F523B" w14:paraId="5A4D3679" w14:textId="77777777" w:rsidTr="00CF2861">
        <w:tc>
          <w:tcPr>
            <w:tcW w:w="4178" w:type="dxa"/>
            <w:tcBorders>
              <w:top w:val="single" w:sz="4" w:space="0" w:color="000000" w:themeColor="text1"/>
              <w:left w:val="single" w:sz="4" w:space="0" w:color="000000" w:themeColor="text1"/>
              <w:bottom w:val="single" w:sz="4" w:space="0" w:color="000000" w:themeColor="text1"/>
            </w:tcBorders>
            <w:shd w:val="clear" w:color="auto" w:fill="auto"/>
          </w:tcPr>
          <w:p w14:paraId="5A4D3676" w14:textId="4A1F19E4" w:rsidR="007F523B" w:rsidRDefault="00CF2861">
            <w:pPr>
              <w:snapToGrid w:val="0"/>
              <w:rPr>
                <w:sz w:val="16"/>
                <w:szCs w:val="16"/>
                <w:lang w:val="en-US"/>
              </w:rPr>
            </w:pPr>
            <w:r>
              <w:rPr>
                <w:sz w:val="16"/>
                <w:szCs w:val="16"/>
                <w:lang w:val="en-US"/>
              </w:rPr>
              <w:t>Leonard Meerwood</w:t>
            </w: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A4D3678" w14:textId="77777777" w:rsidR="007F523B" w:rsidRDefault="00E932BE">
            <w:r>
              <w:rPr>
                <w:sz w:val="16"/>
                <w:szCs w:val="16"/>
                <w:lang w:val="en-US"/>
              </w:rPr>
              <w:t>&lt;Approve MTP&gt;</w:t>
            </w:r>
          </w:p>
        </w:tc>
      </w:tr>
    </w:tbl>
    <w:p w14:paraId="5A4D367E" w14:textId="77777777" w:rsidR="007F523B" w:rsidRDefault="00E932BE">
      <w:pPr>
        <w:pStyle w:val="Heading1"/>
      </w:pPr>
      <w:bookmarkStart w:id="145" w:name="_Toc515568148"/>
      <w:r>
        <w:rPr>
          <w:lang w:val="en-US"/>
        </w:rPr>
        <w:lastRenderedPageBreak/>
        <w:t>Assignment formulation</w:t>
      </w:r>
      <w:bookmarkEnd w:id="145"/>
    </w:p>
    <w:p w14:paraId="5A4D367F" w14:textId="77777777" w:rsidR="007F523B" w:rsidRDefault="00E932BE">
      <w:pPr>
        <w:pStyle w:val="Heading2"/>
      </w:pPr>
      <w:bookmarkStart w:id="146" w:name="_Toc515568149"/>
      <w:r>
        <w:rPr>
          <w:lang w:val="en-US"/>
        </w:rPr>
        <w:t>Client</w:t>
      </w:r>
      <w:bookmarkEnd w:id="146"/>
    </w:p>
    <w:p w14:paraId="5A4D3680" w14:textId="7D86BC27" w:rsidR="007F523B" w:rsidRDefault="00F058AF">
      <w:r>
        <w:rPr>
          <w:lang w:val="en-US"/>
        </w:rPr>
        <w:t xml:space="preserve">The client is </w:t>
      </w:r>
      <w:r w:rsidR="005C52EF">
        <w:rPr>
          <w:lang w:val="en-US"/>
        </w:rPr>
        <w:t>potentially h</w:t>
      </w:r>
      <w:r w:rsidR="00FA3146">
        <w:rPr>
          <w:lang w:val="en-US"/>
        </w:rPr>
        <w:t xml:space="preserve">ospital pharmacies that require an application to track errors that occur during the </w:t>
      </w:r>
      <w:r w:rsidR="004B328C">
        <w:rPr>
          <w:lang w:val="en-US"/>
        </w:rPr>
        <w:t>distribution of medication.</w:t>
      </w:r>
    </w:p>
    <w:p w14:paraId="5A4D3681" w14:textId="77777777" w:rsidR="007F523B" w:rsidRDefault="00E932BE">
      <w:pPr>
        <w:pStyle w:val="Heading2"/>
      </w:pPr>
      <w:bookmarkStart w:id="147" w:name="_Toc515568150"/>
      <w:r>
        <w:rPr>
          <w:lang w:val="en-US"/>
        </w:rPr>
        <w:t>Supplier</w:t>
      </w:r>
      <w:bookmarkEnd w:id="147"/>
    </w:p>
    <w:p w14:paraId="5A4D3682" w14:textId="1BA73D9B" w:rsidR="007F523B" w:rsidRDefault="00E932BE">
      <w:r>
        <w:rPr>
          <w:lang w:val="en-US"/>
        </w:rPr>
        <w:t>Supplier</w:t>
      </w:r>
      <w:r w:rsidR="00913BC7">
        <w:rPr>
          <w:lang w:val="en-US"/>
        </w:rPr>
        <w:t xml:space="preserve"> is Team Pharmacon</w:t>
      </w:r>
      <w:r w:rsidR="004C4B0E">
        <w:rPr>
          <w:lang w:val="en-US"/>
        </w:rPr>
        <w:t>, the developers of the Pharmacy Error Tracker</w:t>
      </w:r>
      <w:r w:rsidR="00463D4B">
        <w:rPr>
          <w:lang w:val="en-US"/>
        </w:rPr>
        <w:t>.</w:t>
      </w:r>
    </w:p>
    <w:p w14:paraId="5A4D3685" w14:textId="77777777" w:rsidR="007F523B" w:rsidRDefault="00E932BE">
      <w:pPr>
        <w:pStyle w:val="Heading2"/>
      </w:pPr>
      <w:bookmarkStart w:id="148" w:name="_Toc515568151"/>
      <w:r>
        <w:rPr>
          <w:lang w:val="en-US"/>
        </w:rPr>
        <w:t>Scope</w:t>
      </w:r>
      <w:bookmarkEnd w:id="148"/>
    </w:p>
    <w:p w14:paraId="5A4D3686" w14:textId="77777777" w:rsidR="007F523B" w:rsidRDefault="00E932BE">
      <w:pPr>
        <w:pStyle w:val="Heading3"/>
      </w:pPr>
      <w:bookmarkStart w:id="149" w:name="_Ref173125710"/>
      <w:bookmarkStart w:id="150" w:name="_Toc515568152"/>
      <w:r>
        <w:rPr>
          <w:lang w:val="en-US"/>
        </w:rPr>
        <w:t>Within scope</w:t>
      </w:r>
      <w:bookmarkEnd w:id="149"/>
      <w:bookmarkEnd w:id="150"/>
    </w:p>
    <w:p w14:paraId="08A142E9" w14:textId="66E9FE19" w:rsidR="00572170" w:rsidRDefault="00BB0FF6">
      <w:pPr>
        <w:rPr>
          <w:color w:val="000000" w:themeColor="text1"/>
          <w:lang w:val="en-US"/>
        </w:rPr>
      </w:pPr>
      <w:r>
        <w:rPr>
          <w:color w:val="000000" w:themeColor="text1"/>
          <w:lang w:val="en-US"/>
        </w:rPr>
        <w:t>The single page web application will enable a user to add</w:t>
      </w:r>
      <w:r w:rsidR="00823F6B">
        <w:rPr>
          <w:color w:val="000000" w:themeColor="text1"/>
          <w:lang w:val="en-US"/>
        </w:rPr>
        <w:t xml:space="preserve"> errors that occur in the dispensing of drugs to patients.</w:t>
      </w:r>
      <w:r w:rsidR="004D44BC">
        <w:rPr>
          <w:color w:val="000000" w:themeColor="text1"/>
          <w:lang w:val="en-US"/>
        </w:rPr>
        <w:t xml:space="preserve"> </w:t>
      </w:r>
      <w:r w:rsidR="000D0E95">
        <w:rPr>
          <w:color w:val="000000" w:themeColor="text1"/>
          <w:lang w:val="en-US"/>
        </w:rPr>
        <w:t>Depending on the</w:t>
      </w:r>
      <w:r w:rsidR="008A2FB4">
        <w:rPr>
          <w:color w:val="000000" w:themeColor="text1"/>
          <w:lang w:val="en-US"/>
        </w:rPr>
        <w:t xml:space="preserve"> user’s security level, t</w:t>
      </w:r>
      <w:r w:rsidR="00562C09">
        <w:rPr>
          <w:color w:val="000000" w:themeColor="text1"/>
          <w:lang w:val="en-US"/>
        </w:rPr>
        <w:t>hey will be able</w:t>
      </w:r>
      <w:r w:rsidR="00DB1F44">
        <w:rPr>
          <w:color w:val="000000" w:themeColor="text1"/>
          <w:lang w:val="en-US"/>
        </w:rPr>
        <w:t xml:space="preserve"> to</w:t>
      </w:r>
      <w:r w:rsidR="00AD3CA4">
        <w:rPr>
          <w:color w:val="000000" w:themeColor="text1"/>
          <w:lang w:val="en-US"/>
        </w:rPr>
        <w:t xml:space="preserve"> </w:t>
      </w:r>
      <w:r w:rsidR="00F00623">
        <w:rPr>
          <w:color w:val="000000" w:themeColor="text1"/>
          <w:lang w:val="en-US"/>
        </w:rPr>
        <w:t>run different visualisations (graphs</w:t>
      </w:r>
      <w:r w:rsidR="00DA2004">
        <w:rPr>
          <w:color w:val="000000" w:themeColor="text1"/>
          <w:lang w:val="en-US"/>
        </w:rPr>
        <w:t>, charts, and Excel reports)</w:t>
      </w:r>
      <w:r w:rsidR="005233D1">
        <w:rPr>
          <w:color w:val="000000" w:themeColor="text1"/>
          <w:lang w:val="en-US"/>
        </w:rPr>
        <w:t xml:space="preserve"> to see caus</w:t>
      </w:r>
      <w:r w:rsidR="00332CFC">
        <w:rPr>
          <w:color w:val="000000" w:themeColor="text1"/>
          <w:lang w:val="en-US"/>
        </w:rPr>
        <w:t>es of errors in a simple way</w:t>
      </w:r>
      <w:r w:rsidR="00F621E7">
        <w:rPr>
          <w:color w:val="000000" w:themeColor="text1"/>
          <w:lang w:val="en-US"/>
        </w:rPr>
        <w:t>, complete searches</w:t>
      </w:r>
      <w:r w:rsidR="0002744D">
        <w:rPr>
          <w:color w:val="000000" w:themeColor="text1"/>
          <w:lang w:val="en-US"/>
        </w:rPr>
        <w:t>/filtering of records</w:t>
      </w:r>
      <w:r w:rsidR="00332CFC">
        <w:rPr>
          <w:color w:val="000000" w:themeColor="text1"/>
          <w:lang w:val="en-US"/>
        </w:rPr>
        <w:t xml:space="preserve"> as well as sending </w:t>
      </w:r>
      <w:r w:rsidR="005C48F1">
        <w:rPr>
          <w:color w:val="000000" w:themeColor="text1"/>
          <w:lang w:val="en-US"/>
        </w:rPr>
        <w:t xml:space="preserve">various reports to a contact or contact list. </w:t>
      </w:r>
      <w:r w:rsidR="008A2FB4">
        <w:rPr>
          <w:color w:val="000000" w:themeColor="text1"/>
          <w:lang w:val="en-US"/>
        </w:rPr>
        <w:t xml:space="preserve">There will also be an </w:t>
      </w:r>
      <w:r w:rsidR="0002744D">
        <w:rPr>
          <w:color w:val="000000" w:themeColor="text1"/>
          <w:lang w:val="en-US"/>
        </w:rPr>
        <w:t>ability to add and delete users</w:t>
      </w:r>
      <w:del w:id="151" w:author="Jette McKellar" w:date="2018-05-31T21:51:00Z">
        <w:r w:rsidR="005D3273" w:rsidDel="00287C93">
          <w:rPr>
            <w:color w:val="000000" w:themeColor="text1"/>
            <w:lang w:val="en-US"/>
          </w:rPr>
          <w:delText xml:space="preserve"> and </w:delText>
        </w:r>
        <w:r w:rsidR="005D3273" w:rsidRPr="00FA7916" w:rsidDel="00287C93">
          <w:rPr>
            <w:color w:val="000000" w:themeColor="text1"/>
            <w:highlight w:val="yellow"/>
            <w:lang w:val="en-US"/>
            <w:rPrChange w:id="152" w:author="Jette McKellar" w:date="2018-05-31T21:28:00Z">
              <w:rPr>
                <w:color w:val="000000" w:themeColor="text1"/>
                <w:lang w:val="en-US"/>
              </w:rPr>
            </w:rPrChange>
          </w:rPr>
          <w:delText>delete</w:delText>
        </w:r>
        <w:r w:rsidR="005D3273" w:rsidDel="00287C93">
          <w:rPr>
            <w:color w:val="000000" w:themeColor="text1"/>
            <w:lang w:val="en-US"/>
          </w:rPr>
          <w:delText xml:space="preserve"> error records</w:delText>
        </w:r>
      </w:del>
      <w:r w:rsidR="005D3273">
        <w:rPr>
          <w:color w:val="000000" w:themeColor="text1"/>
          <w:lang w:val="en-US"/>
        </w:rPr>
        <w:t>.</w:t>
      </w:r>
    </w:p>
    <w:p w14:paraId="3B812F46" w14:textId="77777777" w:rsidR="00E35A64" w:rsidRDefault="00E35A64">
      <w:pPr>
        <w:rPr>
          <w:color w:val="000000" w:themeColor="text1"/>
          <w:lang w:val="en-US"/>
        </w:rPr>
      </w:pPr>
    </w:p>
    <w:p w14:paraId="4ACF2A0E" w14:textId="194A2168" w:rsidR="00E35A64" w:rsidRDefault="00E35A64">
      <w:pPr>
        <w:rPr>
          <w:color w:val="000000" w:themeColor="text1"/>
          <w:lang w:val="en-US"/>
        </w:rPr>
      </w:pPr>
      <w:r>
        <w:rPr>
          <w:color w:val="000000" w:themeColor="text1"/>
          <w:lang w:val="en-US"/>
        </w:rPr>
        <w:t>Users will need</w:t>
      </w:r>
      <w:r w:rsidR="00F40AC2">
        <w:rPr>
          <w:color w:val="000000" w:themeColor="text1"/>
          <w:lang w:val="en-US"/>
        </w:rPr>
        <w:t xml:space="preserve"> to be able to:</w:t>
      </w:r>
    </w:p>
    <w:p w14:paraId="2D41E11C" w14:textId="33B2D0C7" w:rsidR="00F40AC2" w:rsidRDefault="00771988" w:rsidP="00F40AC2">
      <w:pPr>
        <w:pStyle w:val="ListParagraph"/>
        <w:numPr>
          <w:ilvl w:val="0"/>
          <w:numId w:val="18"/>
        </w:numPr>
        <w:rPr>
          <w:color w:val="000000" w:themeColor="text1"/>
          <w:lang w:val="en-US"/>
        </w:rPr>
      </w:pPr>
      <w:r>
        <w:rPr>
          <w:color w:val="000000" w:themeColor="text1"/>
          <w:lang w:val="en-US"/>
        </w:rPr>
        <w:t>Add an error, selecting the appropriate details from various dropdown menus</w:t>
      </w:r>
      <w:r w:rsidR="009764B1">
        <w:rPr>
          <w:color w:val="000000" w:themeColor="text1"/>
          <w:lang w:val="en-US"/>
        </w:rPr>
        <w:t xml:space="preserve">. </w:t>
      </w:r>
      <w:r w:rsidR="00D64B79">
        <w:rPr>
          <w:color w:val="000000" w:themeColor="text1"/>
          <w:lang w:val="en-US"/>
        </w:rPr>
        <w:t xml:space="preserve">User will also be able to enter </w:t>
      </w:r>
      <w:r w:rsidR="00C32898">
        <w:rPr>
          <w:color w:val="000000" w:themeColor="text1"/>
          <w:lang w:val="en-US"/>
        </w:rPr>
        <w:t xml:space="preserve">a short free text description of circumstances </w:t>
      </w:r>
      <w:del w:id="153" w:author="Jette McKellar" w:date="2018-05-31T21:21:00Z">
        <w:r w:rsidR="00C32898" w:rsidDel="00FA7916">
          <w:rPr>
            <w:color w:val="000000" w:themeColor="text1"/>
            <w:lang w:val="en-US"/>
          </w:rPr>
          <w:delText>leading up</w:delText>
        </w:r>
      </w:del>
      <w:ins w:id="154" w:author="Jette McKellar" w:date="2018-05-31T21:21:00Z">
        <w:r w:rsidR="00FA7916">
          <w:rPr>
            <w:color w:val="000000" w:themeColor="text1"/>
            <w:lang w:val="en-US"/>
          </w:rPr>
          <w:t>relating</w:t>
        </w:r>
      </w:ins>
      <w:r w:rsidR="00C32898">
        <w:rPr>
          <w:color w:val="000000" w:themeColor="text1"/>
          <w:lang w:val="en-US"/>
        </w:rPr>
        <w:t xml:space="preserve"> to error.</w:t>
      </w:r>
    </w:p>
    <w:p w14:paraId="3B51E81D" w14:textId="121E0808" w:rsidR="00616581" w:rsidRDefault="00616581" w:rsidP="00F40AC2">
      <w:pPr>
        <w:pStyle w:val="ListParagraph"/>
        <w:numPr>
          <w:ilvl w:val="0"/>
          <w:numId w:val="18"/>
        </w:numPr>
        <w:rPr>
          <w:color w:val="000000" w:themeColor="text1"/>
          <w:lang w:val="en-US"/>
        </w:rPr>
      </w:pPr>
      <w:r>
        <w:rPr>
          <w:color w:val="000000" w:themeColor="text1"/>
          <w:lang w:val="en-US"/>
        </w:rPr>
        <w:t>Search</w:t>
      </w:r>
      <w:r w:rsidR="00F37816">
        <w:rPr>
          <w:color w:val="000000" w:themeColor="text1"/>
          <w:lang w:val="en-US"/>
        </w:rPr>
        <w:t>/filter errors in the database.</w:t>
      </w:r>
    </w:p>
    <w:p w14:paraId="37E61358" w14:textId="2DC70E5E" w:rsidR="008E5FEE" w:rsidRDefault="008E5FEE" w:rsidP="00F40AC2">
      <w:pPr>
        <w:pStyle w:val="ListParagraph"/>
        <w:numPr>
          <w:ilvl w:val="0"/>
          <w:numId w:val="18"/>
        </w:numPr>
        <w:rPr>
          <w:color w:val="000000" w:themeColor="text1"/>
          <w:lang w:val="en-US"/>
        </w:rPr>
      </w:pPr>
      <w:r>
        <w:rPr>
          <w:color w:val="000000" w:themeColor="text1"/>
          <w:lang w:val="en-US"/>
        </w:rPr>
        <w:t>Amend an error, correcting</w:t>
      </w:r>
      <w:r w:rsidR="000178A5">
        <w:rPr>
          <w:color w:val="000000" w:themeColor="text1"/>
          <w:lang w:val="en-US"/>
        </w:rPr>
        <w:t xml:space="preserve"> false</w:t>
      </w:r>
      <w:r>
        <w:rPr>
          <w:color w:val="000000" w:themeColor="text1"/>
          <w:lang w:val="en-US"/>
        </w:rPr>
        <w:t xml:space="preserve"> information</w:t>
      </w:r>
      <w:r w:rsidR="000178A5">
        <w:rPr>
          <w:color w:val="000000" w:themeColor="text1"/>
          <w:lang w:val="en-US"/>
        </w:rPr>
        <w:t xml:space="preserve"> entered and saved by accident.</w:t>
      </w:r>
    </w:p>
    <w:p w14:paraId="6645998F" w14:textId="5B658A94" w:rsidR="000178A5" w:rsidRDefault="00090162" w:rsidP="00F40AC2">
      <w:pPr>
        <w:pStyle w:val="ListParagraph"/>
        <w:numPr>
          <w:ilvl w:val="0"/>
          <w:numId w:val="18"/>
        </w:numPr>
        <w:rPr>
          <w:color w:val="000000" w:themeColor="text1"/>
          <w:lang w:val="en-US"/>
        </w:rPr>
      </w:pPr>
      <w:r>
        <w:rPr>
          <w:color w:val="000000" w:themeColor="text1"/>
          <w:lang w:val="en-US"/>
        </w:rPr>
        <w:t>Export the data concerning the entered errors</w:t>
      </w:r>
      <w:r w:rsidR="000814DC">
        <w:rPr>
          <w:color w:val="000000" w:themeColor="text1"/>
          <w:lang w:val="en-US"/>
        </w:rPr>
        <w:t xml:space="preserve"> to Excel spreadsheet filetype.</w:t>
      </w:r>
    </w:p>
    <w:p w14:paraId="70550239" w14:textId="5169D1F0" w:rsidR="000111ED" w:rsidRDefault="000111ED" w:rsidP="00F40AC2">
      <w:pPr>
        <w:pStyle w:val="ListParagraph"/>
        <w:numPr>
          <w:ilvl w:val="0"/>
          <w:numId w:val="18"/>
        </w:numPr>
        <w:rPr>
          <w:color w:val="000000" w:themeColor="text1"/>
          <w:lang w:val="en-US"/>
        </w:rPr>
      </w:pPr>
      <w:r>
        <w:rPr>
          <w:color w:val="000000" w:themeColor="text1"/>
          <w:lang w:val="en-US"/>
        </w:rPr>
        <w:t>Manage contacts, e.g., add, update or delete contacts.</w:t>
      </w:r>
    </w:p>
    <w:p w14:paraId="79B0C0B3" w14:textId="64E57E45" w:rsidR="000814DC" w:rsidRDefault="000415A4" w:rsidP="00F40AC2">
      <w:pPr>
        <w:pStyle w:val="ListParagraph"/>
        <w:numPr>
          <w:ilvl w:val="0"/>
          <w:numId w:val="18"/>
        </w:numPr>
        <w:rPr>
          <w:color w:val="000000" w:themeColor="text1"/>
          <w:lang w:val="en-US"/>
        </w:rPr>
      </w:pPr>
      <w:r>
        <w:rPr>
          <w:color w:val="000000" w:themeColor="text1"/>
          <w:lang w:val="en-US"/>
        </w:rPr>
        <w:t xml:space="preserve">Send reports to </w:t>
      </w:r>
      <w:r w:rsidR="006D608B">
        <w:rPr>
          <w:color w:val="000000" w:themeColor="text1"/>
          <w:lang w:val="en-US"/>
        </w:rPr>
        <w:t>a contact or a contact list</w:t>
      </w:r>
      <w:r w:rsidR="003C0BFC">
        <w:rPr>
          <w:color w:val="000000" w:themeColor="text1"/>
          <w:lang w:val="en-US"/>
        </w:rPr>
        <w:t>.</w:t>
      </w:r>
    </w:p>
    <w:p w14:paraId="2C76F815" w14:textId="1A127B65" w:rsidR="003C0BFC" w:rsidRDefault="00964F54" w:rsidP="00F40AC2">
      <w:pPr>
        <w:pStyle w:val="ListParagraph"/>
        <w:numPr>
          <w:ilvl w:val="0"/>
          <w:numId w:val="18"/>
        </w:numPr>
        <w:rPr>
          <w:color w:val="000000" w:themeColor="text1"/>
          <w:lang w:val="en-US"/>
        </w:rPr>
      </w:pPr>
      <w:r>
        <w:rPr>
          <w:color w:val="000000" w:themeColor="text1"/>
          <w:lang w:val="en-US"/>
        </w:rPr>
        <w:t>Create various visualisations (charts, graphs) from the data</w:t>
      </w:r>
      <w:r w:rsidR="008844AA">
        <w:rPr>
          <w:color w:val="000000" w:themeColor="text1"/>
          <w:lang w:val="en-US"/>
        </w:rPr>
        <w:t xml:space="preserve"> to enable easier interpretation.</w:t>
      </w:r>
    </w:p>
    <w:p w14:paraId="15C426F9" w14:textId="77777777" w:rsidR="001937D6" w:rsidRDefault="001460E5" w:rsidP="001937D6">
      <w:pPr>
        <w:pStyle w:val="ListParagraph"/>
        <w:numPr>
          <w:ilvl w:val="0"/>
          <w:numId w:val="18"/>
        </w:numPr>
        <w:rPr>
          <w:ins w:id="155" w:author="Jette McKellar" w:date="2018-05-31T21:35:00Z"/>
          <w:color w:val="000000" w:themeColor="text1"/>
          <w:lang w:val="en-US"/>
        </w:rPr>
        <w:pPrChange w:id="156" w:author="Jette McKellar" w:date="2018-05-31T21:35:00Z">
          <w:pPr/>
        </w:pPrChange>
      </w:pPr>
      <w:r>
        <w:rPr>
          <w:color w:val="000000" w:themeColor="text1"/>
          <w:lang w:val="en-US"/>
        </w:rPr>
        <w:t xml:space="preserve">Manage users, </w:t>
      </w:r>
      <w:r w:rsidR="00B65411">
        <w:rPr>
          <w:color w:val="000000" w:themeColor="text1"/>
          <w:lang w:val="en-US"/>
        </w:rPr>
        <w:t xml:space="preserve">e.g., </w:t>
      </w:r>
      <w:r>
        <w:rPr>
          <w:color w:val="000000" w:themeColor="text1"/>
          <w:lang w:val="en-US"/>
        </w:rPr>
        <w:t>add</w:t>
      </w:r>
      <w:r w:rsidR="00B65411">
        <w:rPr>
          <w:color w:val="000000" w:themeColor="text1"/>
          <w:lang w:val="en-US"/>
        </w:rPr>
        <w:t>, update or delete users.</w:t>
      </w:r>
    </w:p>
    <w:p w14:paraId="24901AFA" w14:textId="0D01B688" w:rsidR="001460E5" w:rsidDel="001937D6" w:rsidRDefault="001937D6" w:rsidP="001937D6">
      <w:pPr>
        <w:pStyle w:val="ListParagraph"/>
        <w:rPr>
          <w:del w:id="157" w:author="Jette McKellar" w:date="2018-05-31T21:35:00Z"/>
          <w:color w:val="000000" w:themeColor="text1"/>
          <w:lang w:val="en-US"/>
        </w:rPr>
        <w:pPrChange w:id="158" w:author="Jette McKellar" w:date="2018-05-31T21:35:00Z">
          <w:pPr>
            <w:pStyle w:val="ListParagraph"/>
            <w:numPr>
              <w:numId w:val="18"/>
            </w:numPr>
            <w:ind w:hanging="360"/>
          </w:pPr>
        </w:pPrChange>
      </w:pPr>
      <w:ins w:id="159" w:author="Jette McKellar" w:date="2018-05-31T21:35:00Z">
        <w:r w:rsidDel="001937D6">
          <w:rPr>
            <w:color w:val="000000" w:themeColor="text1"/>
            <w:lang w:val="en-US"/>
          </w:rPr>
          <w:t xml:space="preserve"> </w:t>
        </w:r>
      </w:ins>
    </w:p>
    <w:p w14:paraId="43E73EE8" w14:textId="5829C402" w:rsidR="00B65411" w:rsidDel="001937D6" w:rsidRDefault="00B65411" w:rsidP="001937D6">
      <w:pPr>
        <w:pStyle w:val="ListParagraph"/>
        <w:rPr>
          <w:del w:id="160" w:author="Jette McKellar" w:date="2018-05-31T21:35:00Z"/>
          <w:color w:val="000000" w:themeColor="text1"/>
          <w:lang w:val="en-US"/>
        </w:rPr>
        <w:pPrChange w:id="161" w:author="Jette McKellar" w:date="2018-05-31T21:35:00Z">
          <w:pPr>
            <w:pStyle w:val="ListParagraph"/>
            <w:numPr>
              <w:numId w:val="18"/>
            </w:numPr>
            <w:ind w:hanging="360"/>
          </w:pPr>
        </w:pPrChange>
      </w:pPr>
      <w:del w:id="162" w:author="Jette McKellar" w:date="2018-05-31T21:35:00Z">
        <w:r w:rsidDel="001937D6">
          <w:rPr>
            <w:color w:val="000000" w:themeColor="text1"/>
            <w:lang w:val="en-US"/>
          </w:rPr>
          <w:delText>Delete an error form</w:delText>
        </w:r>
        <w:r w:rsidR="00616581" w:rsidDel="001937D6">
          <w:rPr>
            <w:color w:val="000000" w:themeColor="text1"/>
            <w:lang w:val="en-US"/>
          </w:rPr>
          <w:delText>.</w:delText>
        </w:r>
      </w:del>
    </w:p>
    <w:p w14:paraId="5BE91FC5" w14:textId="5551559F" w:rsidR="00616581" w:rsidDel="001937D6" w:rsidRDefault="00616581" w:rsidP="001937D6">
      <w:pPr>
        <w:pStyle w:val="ListParagraph"/>
        <w:rPr>
          <w:del w:id="163" w:author="Jette McKellar" w:date="2018-05-31T21:35:00Z"/>
          <w:color w:val="000000" w:themeColor="text1"/>
          <w:lang w:val="en-US"/>
        </w:rPr>
        <w:pPrChange w:id="164" w:author="Jette McKellar" w:date="2018-05-31T21:35:00Z">
          <w:pPr>
            <w:pStyle w:val="ListParagraph"/>
            <w:numPr>
              <w:numId w:val="18"/>
            </w:numPr>
            <w:ind w:hanging="360"/>
          </w:pPr>
        </w:pPrChange>
      </w:pPr>
      <w:del w:id="165" w:author="Jette McKellar" w:date="2018-05-31T21:35:00Z">
        <w:r w:rsidDel="001937D6">
          <w:rPr>
            <w:color w:val="000000" w:themeColor="text1"/>
            <w:lang w:val="en-US"/>
          </w:rPr>
          <w:delText>Customise the error form.</w:delText>
        </w:r>
      </w:del>
    </w:p>
    <w:p w14:paraId="271EA6BD" w14:textId="77777777" w:rsidR="005846B6" w:rsidRDefault="005846B6" w:rsidP="001937D6">
      <w:pPr>
        <w:pStyle w:val="ListParagraph"/>
        <w:rPr>
          <w:color w:val="000000" w:themeColor="text1"/>
          <w:lang w:val="en-US"/>
        </w:rPr>
        <w:pPrChange w:id="166" w:author="Jette McKellar" w:date="2018-05-31T21:35:00Z">
          <w:pPr/>
        </w:pPrChange>
      </w:pPr>
    </w:p>
    <w:p w14:paraId="1975BE9E" w14:textId="5DE83553" w:rsidR="005846B6" w:rsidRDefault="005846B6" w:rsidP="005846B6">
      <w:pPr>
        <w:rPr>
          <w:color w:val="000000" w:themeColor="text1"/>
          <w:lang w:val="en-US"/>
        </w:rPr>
      </w:pPr>
      <w:r>
        <w:rPr>
          <w:color w:val="000000" w:themeColor="text1"/>
          <w:lang w:val="en-US"/>
        </w:rPr>
        <w:t xml:space="preserve">There will be </w:t>
      </w:r>
      <w:r w:rsidR="00B13997">
        <w:rPr>
          <w:color w:val="000000" w:themeColor="text1"/>
          <w:lang w:val="en-US"/>
        </w:rPr>
        <w:t xml:space="preserve">three levels of authority </w:t>
      </w:r>
      <w:r w:rsidR="008F008F">
        <w:rPr>
          <w:color w:val="000000" w:themeColor="text1"/>
          <w:lang w:val="en-US"/>
        </w:rPr>
        <w:t>within this application:</w:t>
      </w:r>
    </w:p>
    <w:p w14:paraId="0D3CFFE4" w14:textId="77777777" w:rsidR="00F37816" w:rsidRDefault="008F008F" w:rsidP="008F008F">
      <w:pPr>
        <w:pStyle w:val="ListParagraph"/>
        <w:numPr>
          <w:ilvl w:val="0"/>
          <w:numId w:val="20"/>
        </w:numPr>
        <w:rPr>
          <w:color w:val="000000" w:themeColor="text1"/>
          <w:lang w:val="en-US"/>
        </w:rPr>
      </w:pPr>
      <w:r>
        <w:rPr>
          <w:color w:val="000000" w:themeColor="text1"/>
          <w:lang w:val="en-US"/>
        </w:rPr>
        <w:t>General user – will be able to</w:t>
      </w:r>
      <w:r w:rsidR="00F37816">
        <w:rPr>
          <w:color w:val="000000" w:themeColor="text1"/>
          <w:lang w:val="en-US"/>
        </w:rPr>
        <w:t>:</w:t>
      </w:r>
    </w:p>
    <w:p w14:paraId="1F3CF8D3" w14:textId="080A921B" w:rsidR="00AD200F" w:rsidRDefault="00CC3212" w:rsidP="00F37816">
      <w:pPr>
        <w:pStyle w:val="ListParagraph"/>
        <w:numPr>
          <w:ilvl w:val="1"/>
          <w:numId w:val="20"/>
        </w:numPr>
        <w:rPr>
          <w:color w:val="000000" w:themeColor="text1"/>
          <w:lang w:val="en-US"/>
        </w:rPr>
      </w:pPr>
      <w:r>
        <w:rPr>
          <w:color w:val="000000" w:themeColor="text1"/>
          <w:lang w:val="en-US"/>
        </w:rPr>
        <w:t>E</w:t>
      </w:r>
      <w:r w:rsidR="008F008F">
        <w:rPr>
          <w:color w:val="000000" w:themeColor="text1"/>
          <w:lang w:val="en-US"/>
        </w:rPr>
        <w:t>nter and amend errors</w:t>
      </w:r>
    </w:p>
    <w:p w14:paraId="6F25AE31" w14:textId="715E10D3" w:rsidR="008F008F" w:rsidRDefault="00CC3212" w:rsidP="00F37816">
      <w:pPr>
        <w:pStyle w:val="ListParagraph"/>
        <w:numPr>
          <w:ilvl w:val="1"/>
          <w:numId w:val="20"/>
        </w:numPr>
        <w:rPr>
          <w:color w:val="000000" w:themeColor="text1"/>
          <w:lang w:val="en-US"/>
        </w:rPr>
      </w:pPr>
      <w:r>
        <w:rPr>
          <w:color w:val="000000" w:themeColor="text1"/>
          <w:lang w:val="en-US"/>
        </w:rPr>
        <w:t>S</w:t>
      </w:r>
      <w:r w:rsidR="00F37816">
        <w:rPr>
          <w:color w:val="000000" w:themeColor="text1"/>
          <w:lang w:val="en-US"/>
        </w:rPr>
        <w:t>earch/filter errors</w:t>
      </w:r>
    </w:p>
    <w:p w14:paraId="637A6048" w14:textId="2BA5FBD0" w:rsidR="008F008F" w:rsidRDefault="008F008F" w:rsidP="008F008F">
      <w:pPr>
        <w:pStyle w:val="ListParagraph"/>
        <w:numPr>
          <w:ilvl w:val="0"/>
          <w:numId w:val="20"/>
        </w:numPr>
        <w:rPr>
          <w:color w:val="000000" w:themeColor="text1"/>
          <w:lang w:val="en-US"/>
        </w:rPr>
      </w:pPr>
      <w:r>
        <w:rPr>
          <w:color w:val="000000" w:themeColor="text1"/>
          <w:lang w:val="en-US"/>
        </w:rPr>
        <w:t xml:space="preserve">Supervisor </w:t>
      </w:r>
      <w:r w:rsidR="00444B2A">
        <w:rPr>
          <w:color w:val="000000" w:themeColor="text1"/>
          <w:lang w:val="en-US"/>
        </w:rPr>
        <w:t>–</w:t>
      </w:r>
      <w:r>
        <w:rPr>
          <w:color w:val="000000" w:themeColor="text1"/>
          <w:lang w:val="en-US"/>
        </w:rPr>
        <w:t xml:space="preserve"> </w:t>
      </w:r>
      <w:r w:rsidR="00AD200F">
        <w:rPr>
          <w:color w:val="000000" w:themeColor="text1"/>
          <w:lang w:val="en-US"/>
        </w:rPr>
        <w:t>will be able to:</w:t>
      </w:r>
    </w:p>
    <w:p w14:paraId="0CE271C2" w14:textId="382F9E8C" w:rsidR="00AD200F" w:rsidRDefault="00CC3212" w:rsidP="00AD200F">
      <w:pPr>
        <w:pStyle w:val="ListParagraph"/>
        <w:numPr>
          <w:ilvl w:val="1"/>
          <w:numId w:val="20"/>
        </w:numPr>
        <w:rPr>
          <w:color w:val="000000" w:themeColor="text1"/>
          <w:lang w:val="en-US"/>
        </w:rPr>
      </w:pPr>
      <w:r>
        <w:rPr>
          <w:color w:val="000000" w:themeColor="text1"/>
          <w:lang w:val="en-US"/>
        </w:rPr>
        <w:t>E</w:t>
      </w:r>
      <w:r w:rsidR="00AD200F">
        <w:rPr>
          <w:color w:val="000000" w:themeColor="text1"/>
          <w:lang w:val="en-US"/>
        </w:rPr>
        <w:t>nter and amend errors</w:t>
      </w:r>
    </w:p>
    <w:p w14:paraId="0D42E0A3" w14:textId="7281E84C" w:rsidR="00AD200F" w:rsidRDefault="00CC3212" w:rsidP="00AD200F">
      <w:pPr>
        <w:pStyle w:val="ListParagraph"/>
        <w:numPr>
          <w:ilvl w:val="1"/>
          <w:numId w:val="20"/>
        </w:numPr>
        <w:rPr>
          <w:color w:val="000000" w:themeColor="text1"/>
          <w:lang w:val="en-US"/>
        </w:rPr>
      </w:pPr>
      <w:r>
        <w:rPr>
          <w:color w:val="000000" w:themeColor="text1"/>
          <w:lang w:val="en-US"/>
        </w:rPr>
        <w:t>S</w:t>
      </w:r>
      <w:r w:rsidR="00AD200F">
        <w:rPr>
          <w:color w:val="000000" w:themeColor="text1"/>
          <w:lang w:val="en-US"/>
        </w:rPr>
        <w:t>earch/filter errors</w:t>
      </w:r>
    </w:p>
    <w:p w14:paraId="7A35F29C" w14:textId="72E62303" w:rsidR="00CC3212" w:rsidRDefault="00CC3212" w:rsidP="00AD200F">
      <w:pPr>
        <w:pStyle w:val="ListParagraph"/>
        <w:numPr>
          <w:ilvl w:val="1"/>
          <w:numId w:val="20"/>
        </w:numPr>
        <w:rPr>
          <w:color w:val="000000" w:themeColor="text1"/>
          <w:lang w:val="en-US"/>
        </w:rPr>
      </w:pPr>
      <w:r>
        <w:rPr>
          <w:color w:val="000000" w:themeColor="text1"/>
          <w:lang w:val="en-US"/>
        </w:rPr>
        <w:t>Generate reports and graphs</w:t>
      </w:r>
    </w:p>
    <w:p w14:paraId="413A9A13" w14:textId="32816027" w:rsidR="00CC3212" w:rsidRDefault="00CC3212" w:rsidP="00AD200F">
      <w:pPr>
        <w:pStyle w:val="ListParagraph"/>
        <w:numPr>
          <w:ilvl w:val="1"/>
          <w:numId w:val="20"/>
        </w:numPr>
        <w:rPr>
          <w:color w:val="000000" w:themeColor="text1"/>
          <w:lang w:val="en-US"/>
        </w:rPr>
      </w:pPr>
      <w:r>
        <w:rPr>
          <w:color w:val="000000" w:themeColor="text1"/>
          <w:lang w:val="en-US"/>
        </w:rPr>
        <w:t>Send reports to a contact or a contact list</w:t>
      </w:r>
    </w:p>
    <w:p w14:paraId="630D4BEB" w14:textId="10544F41" w:rsidR="00CC3212" w:rsidRDefault="00CC3212" w:rsidP="00AD200F">
      <w:pPr>
        <w:pStyle w:val="ListParagraph"/>
        <w:numPr>
          <w:ilvl w:val="1"/>
          <w:numId w:val="20"/>
        </w:numPr>
        <w:rPr>
          <w:color w:val="000000" w:themeColor="text1"/>
          <w:lang w:val="en-US"/>
        </w:rPr>
      </w:pPr>
      <w:r>
        <w:rPr>
          <w:color w:val="000000" w:themeColor="text1"/>
          <w:lang w:val="en-US"/>
        </w:rPr>
        <w:t>Manage contacts (add, update, or delete)</w:t>
      </w:r>
    </w:p>
    <w:p w14:paraId="73E361C8" w14:textId="44FB5E1E" w:rsidR="00800E60" w:rsidRDefault="00800E60" w:rsidP="00800E60">
      <w:pPr>
        <w:pStyle w:val="ListParagraph"/>
        <w:numPr>
          <w:ilvl w:val="0"/>
          <w:numId w:val="20"/>
        </w:numPr>
        <w:rPr>
          <w:color w:val="000000" w:themeColor="text1"/>
          <w:lang w:val="en-US"/>
        </w:rPr>
      </w:pPr>
      <w:r>
        <w:rPr>
          <w:color w:val="000000" w:themeColor="text1"/>
          <w:lang w:val="en-US"/>
        </w:rPr>
        <w:t>Administrator – will be able to:</w:t>
      </w:r>
    </w:p>
    <w:p w14:paraId="752B31CF" w14:textId="77777777" w:rsidR="00800E60" w:rsidRDefault="00800E60" w:rsidP="00800E60">
      <w:pPr>
        <w:pStyle w:val="ListParagraph"/>
        <w:numPr>
          <w:ilvl w:val="1"/>
          <w:numId w:val="20"/>
        </w:numPr>
        <w:rPr>
          <w:color w:val="000000" w:themeColor="text1"/>
          <w:lang w:val="en-US"/>
        </w:rPr>
      </w:pPr>
      <w:r>
        <w:rPr>
          <w:color w:val="000000" w:themeColor="text1"/>
          <w:lang w:val="en-US"/>
        </w:rPr>
        <w:lastRenderedPageBreak/>
        <w:t>Enter and amend errors</w:t>
      </w:r>
    </w:p>
    <w:p w14:paraId="1522D1A8" w14:textId="77777777" w:rsidR="00800E60" w:rsidRDefault="00800E60" w:rsidP="00800E60">
      <w:pPr>
        <w:pStyle w:val="ListParagraph"/>
        <w:numPr>
          <w:ilvl w:val="1"/>
          <w:numId w:val="20"/>
        </w:numPr>
        <w:rPr>
          <w:color w:val="000000" w:themeColor="text1"/>
          <w:lang w:val="en-US"/>
        </w:rPr>
      </w:pPr>
      <w:r>
        <w:rPr>
          <w:color w:val="000000" w:themeColor="text1"/>
          <w:lang w:val="en-US"/>
        </w:rPr>
        <w:t>Search/filter errors</w:t>
      </w:r>
    </w:p>
    <w:p w14:paraId="73D1CC75" w14:textId="77777777" w:rsidR="00800E60" w:rsidRDefault="00800E60" w:rsidP="00800E60">
      <w:pPr>
        <w:pStyle w:val="ListParagraph"/>
        <w:numPr>
          <w:ilvl w:val="1"/>
          <w:numId w:val="20"/>
        </w:numPr>
        <w:rPr>
          <w:color w:val="000000" w:themeColor="text1"/>
          <w:lang w:val="en-US"/>
        </w:rPr>
      </w:pPr>
      <w:r>
        <w:rPr>
          <w:color w:val="000000" w:themeColor="text1"/>
          <w:lang w:val="en-US"/>
        </w:rPr>
        <w:t>Generate reports and graphs</w:t>
      </w:r>
    </w:p>
    <w:p w14:paraId="529D87B5" w14:textId="77777777" w:rsidR="00800E60" w:rsidRDefault="00800E60" w:rsidP="00800E60">
      <w:pPr>
        <w:pStyle w:val="ListParagraph"/>
        <w:numPr>
          <w:ilvl w:val="1"/>
          <w:numId w:val="20"/>
        </w:numPr>
        <w:rPr>
          <w:color w:val="000000" w:themeColor="text1"/>
          <w:lang w:val="en-US"/>
        </w:rPr>
      </w:pPr>
      <w:r>
        <w:rPr>
          <w:color w:val="000000" w:themeColor="text1"/>
          <w:lang w:val="en-US"/>
        </w:rPr>
        <w:t>Send reports to a contact or a contact list</w:t>
      </w:r>
    </w:p>
    <w:p w14:paraId="33A71146" w14:textId="0A0C0229" w:rsidR="00800E60" w:rsidRDefault="00800E60" w:rsidP="001B2B13">
      <w:pPr>
        <w:pStyle w:val="ListParagraph"/>
        <w:numPr>
          <w:ilvl w:val="1"/>
          <w:numId w:val="20"/>
        </w:numPr>
        <w:rPr>
          <w:color w:val="000000" w:themeColor="text1"/>
          <w:lang w:val="en-US"/>
        </w:rPr>
      </w:pPr>
      <w:r>
        <w:rPr>
          <w:color w:val="000000" w:themeColor="text1"/>
          <w:lang w:val="en-US"/>
        </w:rPr>
        <w:t>Manage contacts (add, update, or delete)</w:t>
      </w:r>
    </w:p>
    <w:p w14:paraId="2AA4FFFF" w14:textId="12706258" w:rsidR="004067A0" w:rsidDel="00287C93" w:rsidRDefault="004067A0" w:rsidP="00800E60">
      <w:pPr>
        <w:pStyle w:val="ListParagraph"/>
        <w:numPr>
          <w:ilvl w:val="1"/>
          <w:numId w:val="20"/>
        </w:numPr>
        <w:rPr>
          <w:del w:id="167" w:author="Jette McKellar" w:date="2018-05-31T21:47:00Z"/>
          <w:color w:val="000000" w:themeColor="text1"/>
          <w:lang w:val="en-US"/>
        </w:rPr>
      </w:pPr>
      <w:r>
        <w:rPr>
          <w:color w:val="000000" w:themeColor="text1"/>
          <w:lang w:val="en-US"/>
        </w:rPr>
        <w:t>Manage users (add, update, or delete)</w:t>
      </w:r>
    </w:p>
    <w:p w14:paraId="60602DE9" w14:textId="39D001FE" w:rsidR="004067A0" w:rsidRPr="00287C93" w:rsidDel="001937D6" w:rsidRDefault="004067A0" w:rsidP="00287C93">
      <w:pPr>
        <w:pStyle w:val="ListParagraph"/>
        <w:numPr>
          <w:ilvl w:val="1"/>
          <w:numId w:val="20"/>
        </w:numPr>
        <w:rPr>
          <w:del w:id="168" w:author="Jette McKellar" w:date="2018-05-31T21:35:00Z"/>
          <w:color w:val="000000" w:themeColor="text1"/>
          <w:lang w:val="en-US"/>
          <w:rPrChange w:id="169" w:author="Jette McKellar" w:date="2018-05-31T21:47:00Z">
            <w:rPr>
              <w:del w:id="170" w:author="Jette McKellar" w:date="2018-05-31T21:35:00Z"/>
              <w:lang w:val="en-US"/>
            </w:rPr>
          </w:rPrChange>
        </w:rPr>
        <w:pPrChange w:id="171" w:author="Jette McKellar" w:date="2018-05-31T21:47:00Z">
          <w:pPr>
            <w:pStyle w:val="ListParagraph"/>
            <w:numPr>
              <w:ilvl w:val="1"/>
              <w:numId w:val="20"/>
            </w:numPr>
            <w:ind w:left="1440" w:hanging="360"/>
          </w:pPr>
        </w:pPrChange>
      </w:pPr>
      <w:del w:id="172" w:author="Jette McKellar" w:date="2018-05-31T21:35:00Z">
        <w:r w:rsidRPr="00287C93" w:rsidDel="001937D6">
          <w:rPr>
            <w:color w:val="000000" w:themeColor="text1"/>
            <w:lang w:val="en-US"/>
            <w:rPrChange w:id="173" w:author="Jette McKellar" w:date="2018-05-31T21:47:00Z">
              <w:rPr>
                <w:lang w:val="en-US"/>
              </w:rPr>
            </w:rPrChange>
          </w:rPr>
          <w:delText>Customise form</w:delText>
        </w:r>
      </w:del>
    </w:p>
    <w:p w14:paraId="4B6F59BE" w14:textId="77777777" w:rsidR="00F22DBE" w:rsidRPr="00F22DBE" w:rsidRDefault="00F22DBE" w:rsidP="00287C93">
      <w:pPr>
        <w:pStyle w:val="ListParagraph"/>
        <w:numPr>
          <w:ilvl w:val="1"/>
          <w:numId w:val="20"/>
        </w:numPr>
        <w:rPr>
          <w:lang w:val="en-US"/>
        </w:rPr>
        <w:pPrChange w:id="174" w:author="Jette McKellar" w:date="2018-05-31T21:47:00Z">
          <w:pPr/>
        </w:pPrChange>
      </w:pPr>
    </w:p>
    <w:p w14:paraId="7CB9CD9A" w14:textId="77777777" w:rsidR="0036086B" w:rsidRDefault="0036086B" w:rsidP="0036086B">
      <w:pPr>
        <w:rPr>
          <w:color w:val="000000" w:themeColor="text1"/>
          <w:lang w:val="en-US"/>
        </w:rPr>
      </w:pPr>
    </w:p>
    <w:p w14:paraId="12B5AA71" w14:textId="5F66F901" w:rsidR="0036086B" w:rsidRDefault="00A05FA0" w:rsidP="0036086B">
      <w:pPr>
        <w:rPr>
          <w:color w:val="000000" w:themeColor="text1"/>
          <w:lang w:val="en-US"/>
        </w:rPr>
      </w:pPr>
      <w:r>
        <w:rPr>
          <w:color w:val="000000" w:themeColor="text1"/>
          <w:lang w:val="en-US"/>
        </w:rPr>
        <w:t>Tests will need to be carried out to ensure:</w:t>
      </w:r>
    </w:p>
    <w:p w14:paraId="4C3B089B" w14:textId="1184D525" w:rsidR="00A05FA0" w:rsidRDefault="000C3994" w:rsidP="00A05FA0">
      <w:pPr>
        <w:pStyle w:val="ListParagraph"/>
        <w:numPr>
          <w:ilvl w:val="0"/>
          <w:numId w:val="19"/>
        </w:numPr>
        <w:rPr>
          <w:color w:val="000000" w:themeColor="text1"/>
          <w:lang w:val="en-US"/>
        </w:rPr>
      </w:pPr>
      <w:r>
        <w:rPr>
          <w:color w:val="000000" w:themeColor="text1"/>
          <w:lang w:val="en-US"/>
        </w:rPr>
        <w:t>Error data entered is saved and stored in a database</w:t>
      </w:r>
      <w:r w:rsidR="00F72D5D">
        <w:rPr>
          <w:color w:val="000000" w:themeColor="text1"/>
          <w:lang w:val="en-US"/>
        </w:rPr>
        <w:t>.</w:t>
      </w:r>
    </w:p>
    <w:p w14:paraId="6DD40898" w14:textId="4172F680" w:rsidR="00576B27" w:rsidRDefault="00576B27" w:rsidP="00A05FA0">
      <w:pPr>
        <w:pStyle w:val="ListParagraph"/>
        <w:numPr>
          <w:ilvl w:val="0"/>
          <w:numId w:val="19"/>
        </w:numPr>
        <w:rPr>
          <w:color w:val="000000" w:themeColor="text1"/>
          <w:lang w:val="en-US"/>
        </w:rPr>
      </w:pPr>
      <w:r>
        <w:rPr>
          <w:color w:val="000000" w:themeColor="text1"/>
          <w:lang w:val="en-US"/>
        </w:rPr>
        <w:t>Updating an error</w:t>
      </w:r>
      <w:r w:rsidR="008570EE">
        <w:rPr>
          <w:color w:val="000000" w:themeColor="text1"/>
          <w:lang w:val="en-US"/>
        </w:rPr>
        <w:t xml:space="preserve"> record will update the </w:t>
      </w:r>
      <w:r w:rsidR="00E9043E">
        <w:rPr>
          <w:color w:val="000000" w:themeColor="text1"/>
          <w:lang w:val="en-US"/>
        </w:rPr>
        <w:t xml:space="preserve">correct </w:t>
      </w:r>
      <w:r w:rsidR="008570EE">
        <w:rPr>
          <w:color w:val="000000" w:themeColor="text1"/>
          <w:lang w:val="en-US"/>
        </w:rPr>
        <w:t>record in the database</w:t>
      </w:r>
      <w:r w:rsidR="00143A47">
        <w:rPr>
          <w:color w:val="000000" w:themeColor="text1"/>
          <w:lang w:val="en-US"/>
        </w:rPr>
        <w:t>.</w:t>
      </w:r>
    </w:p>
    <w:p w14:paraId="48905AC1" w14:textId="36623352" w:rsidR="00E9043E" w:rsidRDefault="00E9043E" w:rsidP="00A05FA0">
      <w:pPr>
        <w:pStyle w:val="ListParagraph"/>
        <w:numPr>
          <w:ilvl w:val="0"/>
          <w:numId w:val="19"/>
        </w:numPr>
        <w:rPr>
          <w:color w:val="000000" w:themeColor="text1"/>
          <w:lang w:val="en-US"/>
        </w:rPr>
      </w:pPr>
      <w:r>
        <w:rPr>
          <w:color w:val="000000" w:themeColor="text1"/>
          <w:lang w:val="en-US"/>
        </w:rPr>
        <w:t>Searches/filtering of the database will return all re</w:t>
      </w:r>
      <w:r w:rsidR="00702E80">
        <w:rPr>
          <w:color w:val="000000" w:themeColor="text1"/>
          <w:lang w:val="en-US"/>
        </w:rPr>
        <w:t>cords that relate to that specific search/filter</w:t>
      </w:r>
      <w:r w:rsidR="00F72D5D">
        <w:rPr>
          <w:color w:val="000000" w:themeColor="text1"/>
          <w:lang w:val="en-US"/>
        </w:rPr>
        <w:t>.</w:t>
      </w:r>
    </w:p>
    <w:p w14:paraId="5EB643A7" w14:textId="4BDDDB67" w:rsidR="00702E80" w:rsidRDefault="00FD1EAA" w:rsidP="00A05FA0">
      <w:pPr>
        <w:pStyle w:val="ListParagraph"/>
        <w:numPr>
          <w:ilvl w:val="0"/>
          <w:numId w:val="19"/>
        </w:numPr>
        <w:rPr>
          <w:color w:val="000000" w:themeColor="text1"/>
          <w:lang w:val="en-US"/>
        </w:rPr>
      </w:pPr>
      <w:r>
        <w:rPr>
          <w:color w:val="000000" w:themeColor="text1"/>
          <w:lang w:val="en-US"/>
        </w:rPr>
        <w:t xml:space="preserve">When a graph, chart, or </w:t>
      </w:r>
      <w:r w:rsidR="005028A8">
        <w:rPr>
          <w:color w:val="000000" w:themeColor="text1"/>
          <w:lang w:val="en-US"/>
        </w:rPr>
        <w:t>visualis</w:t>
      </w:r>
      <w:r>
        <w:rPr>
          <w:color w:val="000000" w:themeColor="text1"/>
          <w:lang w:val="en-US"/>
        </w:rPr>
        <w:t>ation i</w:t>
      </w:r>
      <w:r w:rsidR="005028A8">
        <w:rPr>
          <w:color w:val="000000" w:themeColor="text1"/>
          <w:lang w:val="en-US"/>
        </w:rPr>
        <w:t>s requested, all</w:t>
      </w:r>
      <w:r w:rsidR="009C751F">
        <w:rPr>
          <w:color w:val="000000" w:themeColor="text1"/>
          <w:lang w:val="en-US"/>
        </w:rPr>
        <w:t xml:space="preserve"> data relating to that specific visualisation is extracted from the database</w:t>
      </w:r>
      <w:r w:rsidR="003E0596">
        <w:rPr>
          <w:color w:val="000000" w:themeColor="text1"/>
          <w:lang w:val="en-US"/>
        </w:rPr>
        <w:t xml:space="preserve"> to </w:t>
      </w:r>
      <w:r w:rsidR="0093049D">
        <w:rPr>
          <w:color w:val="000000" w:themeColor="text1"/>
          <w:lang w:val="en-US"/>
        </w:rPr>
        <w:t>ensure</w:t>
      </w:r>
      <w:r w:rsidR="003E0596">
        <w:rPr>
          <w:color w:val="000000" w:themeColor="text1"/>
          <w:lang w:val="en-US"/>
        </w:rPr>
        <w:t xml:space="preserve"> a meaningful </w:t>
      </w:r>
      <w:r w:rsidR="0093049D">
        <w:rPr>
          <w:color w:val="000000" w:themeColor="text1"/>
          <w:lang w:val="en-US"/>
        </w:rPr>
        <w:t>visualisation is created</w:t>
      </w:r>
      <w:r w:rsidR="00E53BB8">
        <w:rPr>
          <w:color w:val="000000" w:themeColor="text1"/>
          <w:lang w:val="en-US"/>
        </w:rPr>
        <w:t xml:space="preserve">. </w:t>
      </w:r>
      <w:r w:rsidR="004812BF">
        <w:rPr>
          <w:color w:val="000000" w:themeColor="text1"/>
          <w:lang w:val="en-US"/>
        </w:rPr>
        <w:t>The visualisation should be downloadable to the local machine on which the application is running</w:t>
      </w:r>
      <w:r w:rsidR="00F72D5D">
        <w:rPr>
          <w:color w:val="000000" w:themeColor="text1"/>
          <w:lang w:val="en-US"/>
        </w:rPr>
        <w:t>.</w:t>
      </w:r>
    </w:p>
    <w:p w14:paraId="3E53EF43" w14:textId="22E3E9C9" w:rsidR="00BD71B2" w:rsidRDefault="004E626A" w:rsidP="00A05FA0">
      <w:pPr>
        <w:pStyle w:val="ListParagraph"/>
        <w:numPr>
          <w:ilvl w:val="0"/>
          <w:numId w:val="19"/>
        </w:numPr>
        <w:rPr>
          <w:color w:val="000000" w:themeColor="text1"/>
          <w:lang w:val="en-US"/>
        </w:rPr>
      </w:pPr>
      <w:r>
        <w:rPr>
          <w:color w:val="000000" w:themeColor="text1"/>
          <w:lang w:val="en-US"/>
        </w:rPr>
        <w:t>When extracting data to create an Excel spreadsheet</w:t>
      </w:r>
      <w:r w:rsidR="00B66830">
        <w:rPr>
          <w:color w:val="000000" w:themeColor="text1"/>
          <w:lang w:val="en-US"/>
        </w:rPr>
        <w:t xml:space="preserve"> report, all appropriate data relating to the report is included.</w:t>
      </w:r>
      <w:r w:rsidR="002C7643">
        <w:rPr>
          <w:color w:val="000000" w:themeColor="text1"/>
          <w:lang w:val="en-US"/>
        </w:rPr>
        <w:t xml:space="preserve"> The report is to be downloadable to the local machine on which the application is running.</w:t>
      </w:r>
    </w:p>
    <w:p w14:paraId="73C3651D" w14:textId="6157C7AF" w:rsidR="009D4050" w:rsidRDefault="009D4050" w:rsidP="00A05FA0">
      <w:pPr>
        <w:pStyle w:val="ListParagraph"/>
        <w:numPr>
          <w:ilvl w:val="0"/>
          <w:numId w:val="19"/>
        </w:numPr>
        <w:rPr>
          <w:color w:val="000000" w:themeColor="text1"/>
          <w:lang w:val="en-US"/>
        </w:rPr>
      </w:pPr>
      <w:r>
        <w:rPr>
          <w:color w:val="000000" w:themeColor="text1"/>
          <w:lang w:val="en-US"/>
        </w:rPr>
        <w:t>When</w:t>
      </w:r>
      <w:r w:rsidR="00661142">
        <w:rPr>
          <w:color w:val="000000" w:themeColor="text1"/>
          <w:lang w:val="en-US"/>
        </w:rPr>
        <w:t xml:space="preserve"> a</w:t>
      </w:r>
      <w:r>
        <w:rPr>
          <w:color w:val="000000" w:themeColor="text1"/>
          <w:lang w:val="en-US"/>
        </w:rPr>
        <w:t xml:space="preserve"> report </w:t>
      </w:r>
      <w:r w:rsidR="00661142">
        <w:rPr>
          <w:color w:val="000000" w:themeColor="text1"/>
          <w:lang w:val="en-US"/>
        </w:rPr>
        <w:t>is</w:t>
      </w:r>
      <w:r w:rsidR="00AC6A93">
        <w:rPr>
          <w:color w:val="000000" w:themeColor="text1"/>
          <w:lang w:val="en-US"/>
        </w:rPr>
        <w:t xml:space="preserve"> to be</w:t>
      </w:r>
      <w:r w:rsidR="004271C5">
        <w:rPr>
          <w:color w:val="000000" w:themeColor="text1"/>
          <w:lang w:val="en-US"/>
        </w:rPr>
        <w:t xml:space="preserve"> sent to a contact or contact list, </w:t>
      </w:r>
      <w:r w:rsidR="00AC6A93">
        <w:rPr>
          <w:color w:val="000000" w:themeColor="text1"/>
          <w:lang w:val="en-US"/>
        </w:rPr>
        <w:t xml:space="preserve">an </w:t>
      </w:r>
      <w:r w:rsidR="0043390D">
        <w:rPr>
          <w:color w:val="000000" w:themeColor="text1"/>
          <w:lang w:val="en-US"/>
        </w:rPr>
        <w:t>appropriate email applica</w:t>
      </w:r>
      <w:r w:rsidR="00661142">
        <w:rPr>
          <w:color w:val="000000" w:themeColor="text1"/>
          <w:lang w:val="en-US"/>
        </w:rPr>
        <w:t>tion is opened with the report</w:t>
      </w:r>
      <w:r w:rsidR="0043390D">
        <w:rPr>
          <w:color w:val="000000" w:themeColor="text1"/>
          <w:lang w:val="en-US"/>
        </w:rPr>
        <w:t xml:space="preserve"> added as attachments to the </w:t>
      </w:r>
      <w:r w:rsidR="004166EB">
        <w:rPr>
          <w:color w:val="000000" w:themeColor="text1"/>
          <w:lang w:val="en-US"/>
        </w:rPr>
        <w:t>message of the email. A subject line is to be added to the email giving the report</w:t>
      </w:r>
      <w:r w:rsidR="00661142">
        <w:rPr>
          <w:color w:val="000000" w:themeColor="text1"/>
          <w:lang w:val="en-US"/>
        </w:rPr>
        <w:t xml:space="preserve"> name.</w:t>
      </w:r>
    </w:p>
    <w:p w14:paraId="4E0E0913" w14:textId="7A8F881A" w:rsidR="00210A90" w:rsidRDefault="00354544" w:rsidP="00A05FA0">
      <w:pPr>
        <w:pStyle w:val="ListParagraph"/>
        <w:numPr>
          <w:ilvl w:val="0"/>
          <w:numId w:val="19"/>
        </w:numPr>
        <w:rPr>
          <w:color w:val="000000" w:themeColor="text1"/>
          <w:lang w:val="en-US"/>
        </w:rPr>
      </w:pPr>
      <w:r>
        <w:rPr>
          <w:color w:val="000000" w:themeColor="text1"/>
          <w:lang w:val="en-US"/>
        </w:rPr>
        <w:t>When a new</w:t>
      </w:r>
      <w:r w:rsidR="00BD2EBC">
        <w:rPr>
          <w:color w:val="000000" w:themeColor="text1"/>
          <w:lang w:val="en-US"/>
        </w:rPr>
        <w:t xml:space="preserve"> contact is added to the contacts</w:t>
      </w:r>
      <w:r>
        <w:rPr>
          <w:color w:val="000000" w:themeColor="text1"/>
          <w:lang w:val="en-US"/>
        </w:rPr>
        <w:t xml:space="preserve">, </w:t>
      </w:r>
      <w:r w:rsidR="00AC1855">
        <w:rPr>
          <w:color w:val="000000" w:themeColor="text1"/>
          <w:lang w:val="en-US"/>
        </w:rPr>
        <w:t xml:space="preserve">their data is saved to the correct table within the database and </w:t>
      </w:r>
      <w:r>
        <w:rPr>
          <w:color w:val="000000" w:themeColor="text1"/>
          <w:lang w:val="en-US"/>
        </w:rPr>
        <w:t xml:space="preserve">it is possible to </w:t>
      </w:r>
      <w:r w:rsidR="005449F1">
        <w:rPr>
          <w:color w:val="000000" w:themeColor="text1"/>
          <w:lang w:val="en-US"/>
        </w:rPr>
        <w:t>send emails</w:t>
      </w:r>
      <w:r w:rsidR="006B6493">
        <w:rPr>
          <w:color w:val="000000" w:themeColor="text1"/>
          <w:lang w:val="en-US"/>
        </w:rPr>
        <w:t xml:space="preserve"> to the contact.</w:t>
      </w:r>
    </w:p>
    <w:p w14:paraId="6C53A1B5" w14:textId="79CF9114" w:rsidR="006B6493" w:rsidRDefault="00412F28" w:rsidP="00A05FA0">
      <w:pPr>
        <w:pStyle w:val="ListParagraph"/>
        <w:numPr>
          <w:ilvl w:val="0"/>
          <w:numId w:val="19"/>
        </w:numPr>
        <w:rPr>
          <w:color w:val="000000" w:themeColor="text1"/>
          <w:lang w:val="en-US"/>
        </w:rPr>
      </w:pPr>
      <w:r>
        <w:rPr>
          <w:color w:val="000000" w:themeColor="text1"/>
          <w:lang w:val="en-US"/>
        </w:rPr>
        <w:t xml:space="preserve">Various contacts </w:t>
      </w:r>
      <w:r w:rsidR="008D152A">
        <w:rPr>
          <w:color w:val="000000" w:themeColor="text1"/>
          <w:lang w:val="en-US"/>
        </w:rPr>
        <w:t>can</w:t>
      </w:r>
      <w:r>
        <w:rPr>
          <w:color w:val="000000" w:themeColor="text1"/>
          <w:lang w:val="en-US"/>
        </w:rPr>
        <w:t xml:space="preserve"> be grouped together to form contact lists to enable reports to be sent to a </w:t>
      </w:r>
      <w:r w:rsidR="008D152A">
        <w:rPr>
          <w:color w:val="000000" w:themeColor="text1"/>
          <w:lang w:val="en-US"/>
        </w:rPr>
        <w:t>contact list rather than individuals if required.</w:t>
      </w:r>
    </w:p>
    <w:p w14:paraId="1DC1C03F" w14:textId="5F8B9496" w:rsidR="00265A04" w:rsidRDefault="00FA0E04" w:rsidP="00A05FA0">
      <w:pPr>
        <w:pStyle w:val="ListParagraph"/>
        <w:numPr>
          <w:ilvl w:val="0"/>
          <w:numId w:val="19"/>
        </w:numPr>
        <w:rPr>
          <w:color w:val="000000" w:themeColor="text1"/>
          <w:lang w:val="en-US"/>
        </w:rPr>
      </w:pPr>
      <w:r>
        <w:rPr>
          <w:color w:val="000000" w:themeColor="text1"/>
          <w:lang w:val="en-US"/>
        </w:rPr>
        <w:t xml:space="preserve">Updating of contact information </w:t>
      </w:r>
      <w:r w:rsidR="00F66876">
        <w:rPr>
          <w:color w:val="000000" w:themeColor="text1"/>
          <w:lang w:val="en-US"/>
        </w:rPr>
        <w:t xml:space="preserve">saves the new information to the correct record in the database and </w:t>
      </w:r>
      <w:r w:rsidR="00226FCC">
        <w:rPr>
          <w:color w:val="000000" w:themeColor="text1"/>
          <w:lang w:val="en-US"/>
        </w:rPr>
        <w:t>is recalled when a new email is sent to that updated contact.</w:t>
      </w:r>
    </w:p>
    <w:p w14:paraId="77B38D29" w14:textId="5F2B79F2" w:rsidR="00AB262E" w:rsidRDefault="00226FCC" w:rsidP="001B2B13">
      <w:pPr>
        <w:pStyle w:val="ListParagraph"/>
        <w:numPr>
          <w:ilvl w:val="0"/>
          <w:numId w:val="19"/>
        </w:numPr>
        <w:rPr>
          <w:color w:val="000000" w:themeColor="text1"/>
          <w:lang w:val="en-US"/>
        </w:rPr>
      </w:pPr>
      <w:r>
        <w:rPr>
          <w:color w:val="000000" w:themeColor="text1"/>
          <w:lang w:val="en-US"/>
        </w:rPr>
        <w:t xml:space="preserve">Deleting a contact from the contact list will make the record unavailable to </w:t>
      </w:r>
      <w:r w:rsidR="00AA3E2E">
        <w:rPr>
          <w:color w:val="000000" w:themeColor="text1"/>
          <w:lang w:val="en-US"/>
        </w:rPr>
        <w:t>authorised users.</w:t>
      </w:r>
    </w:p>
    <w:p w14:paraId="3CD268B6" w14:textId="4538C0BA" w:rsidR="00495507" w:rsidRDefault="00495507" w:rsidP="00A05FA0">
      <w:pPr>
        <w:pStyle w:val="ListParagraph"/>
        <w:numPr>
          <w:ilvl w:val="0"/>
          <w:numId w:val="19"/>
        </w:numPr>
        <w:rPr>
          <w:color w:val="000000" w:themeColor="text1"/>
          <w:lang w:val="en-US"/>
        </w:rPr>
      </w:pPr>
      <w:r>
        <w:rPr>
          <w:color w:val="000000" w:themeColor="text1"/>
          <w:lang w:val="en-US"/>
        </w:rPr>
        <w:t xml:space="preserve">A newly added user </w:t>
      </w:r>
      <w:r w:rsidR="002554CD">
        <w:rPr>
          <w:color w:val="000000" w:themeColor="text1"/>
          <w:lang w:val="en-US"/>
        </w:rPr>
        <w:t>can</w:t>
      </w:r>
      <w:r w:rsidR="00A567A8">
        <w:rPr>
          <w:color w:val="000000" w:themeColor="text1"/>
          <w:lang w:val="en-US"/>
        </w:rPr>
        <w:t xml:space="preserve"> only</w:t>
      </w:r>
      <w:r>
        <w:rPr>
          <w:color w:val="000000" w:themeColor="text1"/>
          <w:lang w:val="en-US"/>
        </w:rPr>
        <w:t xml:space="preserve"> </w:t>
      </w:r>
      <w:r w:rsidR="00743786">
        <w:rPr>
          <w:color w:val="000000" w:themeColor="text1"/>
          <w:lang w:val="en-US"/>
        </w:rPr>
        <w:t xml:space="preserve">perform tasks as outlined by the authorisation level given to the user (user, supervisor, </w:t>
      </w:r>
      <w:r w:rsidR="00910228">
        <w:rPr>
          <w:color w:val="000000" w:themeColor="text1"/>
          <w:lang w:val="en-US"/>
        </w:rPr>
        <w:t>administrator).</w:t>
      </w:r>
    </w:p>
    <w:p w14:paraId="606800A8" w14:textId="499A9126" w:rsidR="009A13C9" w:rsidRDefault="009A13C9" w:rsidP="00A05FA0">
      <w:pPr>
        <w:pStyle w:val="ListParagraph"/>
        <w:numPr>
          <w:ilvl w:val="0"/>
          <w:numId w:val="19"/>
        </w:numPr>
        <w:rPr>
          <w:color w:val="000000" w:themeColor="text1"/>
          <w:lang w:val="en-US"/>
        </w:rPr>
      </w:pPr>
      <w:r>
        <w:rPr>
          <w:color w:val="000000" w:themeColor="text1"/>
          <w:lang w:val="en-US"/>
        </w:rPr>
        <w:t xml:space="preserve">When a user logs into the application, they will see the </w:t>
      </w:r>
      <w:r w:rsidR="00A61E61">
        <w:rPr>
          <w:color w:val="000000" w:themeColor="text1"/>
          <w:lang w:val="en-US"/>
        </w:rPr>
        <w:t>options available to them as per their authorisation level.</w:t>
      </w:r>
    </w:p>
    <w:p w14:paraId="297605C6" w14:textId="5D9D6C22" w:rsidR="00716936" w:rsidRDefault="00716936" w:rsidP="00A05FA0">
      <w:pPr>
        <w:pStyle w:val="ListParagraph"/>
        <w:numPr>
          <w:ilvl w:val="0"/>
          <w:numId w:val="19"/>
        </w:numPr>
        <w:rPr>
          <w:color w:val="000000" w:themeColor="text1"/>
          <w:lang w:val="en-US"/>
        </w:rPr>
      </w:pPr>
      <w:r>
        <w:rPr>
          <w:color w:val="000000" w:themeColor="text1"/>
          <w:lang w:val="en-US"/>
        </w:rPr>
        <w:t xml:space="preserve">When a user changes their password, they </w:t>
      </w:r>
      <w:r w:rsidR="001D4836">
        <w:rPr>
          <w:color w:val="000000" w:themeColor="text1"/>
          <w:lang w:val="en-US"/>
        </w:rPr>
        <w:t>can</w:t>
      </w:r>
      <w:r>
        <w:rPr>
          <w:color w:val="000000" w:themeColor="text1"/>
          <w:lang w:val="en-US"/>
        </w:rPr>
        <w:t xml:space="preserve"> login to application</w:t>
      </w:r>
      <w:r w:rsidR="006C4B6E">
        <w:rPr>
          <w:color w:val="000000" w:themeColor="text1"/>
          <w:lang w:val="en-US"/>
        </w:rPr>
        <w:t xml:space="preserve"> at their authorised level.</w:t>
      </w:r>
    </w:p>
    <w:p w14:paraId="7817B2C6" w14:textId="7EF9AF14" w:rsidR="00D31A1F" w:rsidRDefault="00D31A1F" w:rsidP="00A05FA0">
      <w:pPr>
        <w:pStyle w:val="ListParagraph"/>
        <w:numPr>
          <w:ilvl w:val="0"/>
          <w:numId w:val="19"/>
        </w:numPr>
        <w:rPr>
          <w:color w:val="000000" w:themeColor="text1"/>
          <w:lang w:val="en-US"/>
        </w:rPr>
      </w:pPr>
      <w:r>
        <w:rPr>
          <w:color w:val="000000" w:themeColor="text1"/>
          <w:lang w:val="en-US"/>
        </w:rPr>
        <w:t>An update</w:t>
      </w:r>
      <w:r w:rsidR="00991F1A">
        <w:rPr>
          <w:color w:val="000000" w:themeColor="text1"/>
          <w:lang w:val="en-US"/>
        </w:rPr>
        <w:t xml:space="preserve"> of</w:t>
      </w:r>
      <w:r>
        <w:rPr>
          <w:color w:val="000000" w:themeColor="text1"/>
          <w:lang w:val="en-US"/>
        </w:rPr>
        <w:t xml:space="preserve"> user </w:t>
      </w:r>
      <w:r w:rsidR="00991F1A">
        <w:rPr>
          <w:color w:val="000000" w:themeColor="text1"/>
          <w:lang w:val="en-US"/>
        </w:rPr>
        <w:t xml:space="preserve">preferences </w:t>
      </w:r>
      <w:r w:rsidR="009A3281">
        <w:rPr>
          <w:color w:val="000000" w:themeColor="text1"/>
          <w:lang w:val="en-US"/>
        </w:rPr>
        <w:t xml:space="preserve">ensures user </w:t>
      </w:r>
      <w:r w:rsidR="00A567A8">
        <w:rPr>
          <w:color w:val="000000" w:themeColor="text1"/>
          <w:lang w:val="en-US"/>
        </w:rPr>
        <w:t>can only perform</w:t>
      </w:r>
      <w:r w:rsidR="00807EDE">
        <w:rPr>
          <w:color w:val="000000" w:themeColor="text1"/>
          <w:lang w:val="en-US"/>
        </w:rPr>
        <w:t xml:space="preserve"> tasks outlined by the authorisation level given to the user (user, supervisor, administrator).</w:t>
      </w:r>
    </w:p>
    <w:p w14:paraId="7702F874" w14:textId="153587F0" w:rsidR="00807EDE" w:rsidDel="00287C93" w:rsidRDefault="00807EDE" w:rsidP="00A05FA0">
      <w:pPr>
        <w:pStyle w:val="ListParagraph"/>
        <w:numPr>
          <w:ilvl w:val="0"/>
          <w:numId w:val="19"/>
        </w:numPr>
        <w:rPr>
          <w:del w:id="175" w:author="Jette McKellar" w:date="2018-05-31T21:48:00Z"/>
          <w:color w:val="000000" w:themeColor="text1"/>
          <w:lang w:val="en-US"/>
        </w:rPr>
      </w:pPr>
      <w:r>
        <w:rPr>
          <w:color w:val="000000" w:themeColor="text1"/>
          <w:lang w:val="en-US"/>
        </w:rPr>
        <w:t xml:space="preserve">A deleted user will not have access to the application. However, </w:t>
      </w:r>
      <w:r w:rsidR="00743CE6">
        <w:rPr>
          <w:color w:val="000000" w:themeColor="text1"/>
          <w:lang w:val="en-US"/>
        </w:rPr>
        <w:t>user details are to remain in the database for auditing purposes</w:t>
      </w:r>
      <w:r w:rsidR="0015132A">
        <w:rPr>
          <w:color w:val="000000" w:themeColor="text1"/>
          <w:lang w:val="en-US"/>
        </w:rPr>
        <w:t xml:space="preserve"> and to appear on reports as required.</w:t>
      </w:r>
    </w:p>
    <w:p w14:paraId="738FBF16" w14:textId="541C0E87" w:rsidR="00ED462A" w:rsidRPr="00A05FA0" w:rsidRDefault="00ED462A" w:rsidP="00287C93">
      <w:pPr>
        <w:pStyle w:val="ListParagraph"/>
        <w:numPr>
          <w:ilvl w:val="0"/>
          <w:numId w:val="19"/>
        </w:numPr>
        <w:rPr>
          <w:color w:val="000000" w:themeColor="text1"/>
          <w:lang w:val="en-US"/>
        </w:rPr>
        <w:pPrChange w:id="176" w:author="Jette McKellar" w:date="2018-05-31T21:48:00Z">
          <w:pPr>
            <w:pStyle w:val="ListParagraph"/>
            <w:numPr>
              <w:numId w:val="19"/>
            </w:numPr>
            <w:ind w:hanging="360"/>
          </w:pPr>
        </w:pPrChange>
      </w:pPr>
      <w:del w:id="177" w:author="Jette McKellar" w:date="2018-05-31T21:48:00Z">
        <w:r w:rsidDel="00287C93">
          <w:rPr>
            <w:color w:val="000000" w:themeColor="text1"/>
            <w:lang w:val="en-US"/>
          </w:rPr>
          <w:delText xml:space="preserve">A form that is </w:delText>
        </w:r>
        <w:r w:rsidRPr="001937D6" w:rsidDel="00287C93">
          <w:rPr>
            <w:color w:val="000000" w:themeColor="text1"/>
            <w:highlight w:val="yellow"/>
            <w:lang w:val="en-US"/>
            <w:rPrChange w:id="178" w:author="Jette McKellar" w:date="2018-05-31T21:32:00Z">
              <w:rPr>
                <w:color w:val="000000" w:themeColor="text1"/>
                <w:lang w:val="en-US"/>
              </w:rPr>
            </w:rPrChange>
          </w:rPr>
          <w:delText>customised</w:delText>
        </w:r>
        <w:r w:rsidDel="00287C93">
          <w:rPr>
            <w:color w:val="000000" w:themeColor="text1"/>
            <w:lang w:val="en-US"/>
          </w:rPr>
          <w:delText xml:space="preserve"> will</w:delText>
        </w:r>
        <w:r w:rsidR="00DB0522" w:rsidDel="00287C93">
          <w:rPr>
            <w:color w:val="000000" w:themeColor="text1"/>
            <w:lang w:val="en-US"/>
          </w:rPr>
          <w:delText xml:space="preserve"> still enable</w:delText>
        </w:r>
        <w:r w:rsidR="00D271C1" w:rsidDel="00287C93">
          <w:rPr>
            <w:color w:val="000000" w:themeColor="text1"/>
            <w:lang w:val="en-US"/>
          </w:rPr>
          <w:delText xml:space="preserve"> data to be saved to appropriate</w:delText>
        </w:r>
        <w:r w:rsidR="000A46B6" w:rsidDel="00287C93">
          <w:rPr>
            <w:color w:val="000000" w:themeColor="text1"/>
            <w:lang w:val="en-US"/>
          </w:rPr>
          <w:delText xml:space="preserve"> database tables, enabling data to be extracted </w:delText>
        </w:r>
        <w:r w:rsidR="00943431" w:rsidDel="00287C93">
          <w:rPr>
            <w:color w:val="000000" w:themeColor="text1"/>
            <w:lang w:val="en-US"/>
          </w:rPr>
          <w:delText>in same method used prior to changes to form being made.</w:delText>
        </w:r>
      </w:del>
    </w:p>
    <w:p w14:paraId="5A4D3692" w14:textId="77777777" w:rsidR="007F523B" w:rsidRDefault="007F523B">
      <w:pPr>
        <w:rPr>
          <w:color w:val="3366FF"/>
          <w:lang w:val="en-US"/>
        </w:rPr>
      </w:pPr>
    </w:p>
    <w:p w14:paraId="5A4D3710" w14:textId="77777777" w:rsidR="007F523B" w:rsidRDefault="00E932BE">
      <w:pPr>
        <w:pStyle w:val="Heading1"/>
      </w:pPr>
      <w:bookmarkStart w:id="179" w:name="_Toc515568153"/>
      <w:r>
        <w:rPr>
          <w:lang w:val="en-US"/>
        </w:rPr>
        <w:lastRenderedPageBreak/>
        <w:t>Test strategy</w:t>
      </w:r>
      <w:bookmarkEnd w:id="179"/>
    </w:p>
    <w:p w14:paraId="5A4D3711" w14:textId="77777777" w:rsidR="007F523B" w:rsidRDefault="00E932BE">
      <w:r>
        <w:rPr>
          <w:lang w:val="en-US"/>
        </w:rPr>
        <w:t>The time available for testing is limited; not everything can be tested with equal thoroughness. This means that choices have to be made regarding the depth of testing. Also it is strived to divide test capacity as effective and efficient as possible over the total test project. This principle is the basis of the test strategy.</w:t>
      </w:r>
    </w:p>
    <w:p w14:paraId="5A4D3712" w14:textId="77777777" w:rsidR="007F523B" w:rsidRDefault="007F523B">
      <w:pPr>
        <w:rPr>
          <w:lang w:val="en-US"/>
        </w:rPr>
      </w:pPr>
    </w:p>
    <w:p w14:paraId="5A4D3713" w14:textId="77777777" w:rsidR="007F523B" w:rsidRDefault="00E932BE">
      <w:r>
        <w:rPr>
          <w:lang w:val="en-US"/>
        </w:rPr>
        <w:t>The test strategy is based on risks: a system has to function in practice to an extent that no unacceptable risks for the organization arise from it. If the delivery of a system brings along many risks, thorough testing needs to be put in place; the opposite of the spectrum is also true: 'no risk, no test'.</w:t>
      </w:r>
    </w:p>
    <w:p w14:paraId="5A4D3714" w14:textId="77777777" w:rsidR="007F523B" w:rsidRDefault="007F523B">
      <w:pPr>
        <w:rPr>
          <w:lang w:val="en-US"/>
        </w:rPr>
      </w:pPr>
    </w:p>
    <w:p w14:paraId="5A4D3715" w14:textId="77777777" w:rsidR="007F523B" w:rsidRDefault="00E932BE">
      <w:r>
        <w:rPr>
          <w:lang w:val="en-US"/>
        </w:rPr>
        <w:t xml:space="preserve">The first step in determining the test strategy is the execution of a </w:t>
      </w:r>
      <w:r>
        <w:rPr>
          <w:i/>
          <w:lang w:val="en-US"/>
        </w:rPr>
        <w:t>product</w:t>
      </w:r>
      <w:r>
        <w:rPr>
          <w:lang w:val="en-US"/>
        </w:rPr>
        <w:t xml:space="preserve"> </w:t>
      </w:r>
      <w:r>
        <w:rPr>
          <w:i/>
          <w:lang w:val="en-US"/>
        </w:rPr>
        <w:t>risk analyses</w:t>
      </w:r>
      <w:r>
        <w:rPr>
          <w:lang w:val="en-US"/>
        </w:rPr>
        <w:t>. This is elaborated in §</w:t>
      </w:r>
      <w:r w:rsidRPr="682508C4">
        <w:fldChar w:fldCharType="begin"/>
      </w:r>
      <w:r>
        <w:rPr>
          <w:lang w:val="en-US"/>
        </w:rPr>
        <w:instrText xml:space="preserve"> REF _Ref176051313 \r \h </w:instrText>
      </w:r>
      <w:r w:rsidRPr="682508C4">
        <w:rPr>
          <w:lang w:val="en-US"/>
        </w:rPr>
        <w:fldChar w:fldCharType="separate"/>
      </w:r>
      <w:r>
        <w:rPr>
          <w:lang w:val="en-US"/>
        </w:rPr>
        <w:t>4.1</w:t>
      </w:r>
      <w:r w:rsidRPr="682508C4">
        <w:fldChar w:fldCharType="end"/>
      </w:r>
      <w:r>
        <w:rPr>
          <w:lang w:val="en-US"/>
        </w:rPr>
        <w:t>.</w:t>
      </w:r>
    </w:p>
    <w:p w14:paraId="5A4D3716" w14:textId="77777777" w:rsidR="007F523B" w:rsidRDefault="007F523B">
      <w:pPr>
        <w:rPr>
          <w:lang w:val="en-US"/>
        </w:rPr>
      </w:pPr>
    </w:p>
    <w:p w14:paraId="5A4D3717" w14:textId="77777777" w:rsidR="007F523B" w:rsidRDefault="00E932BE">
      <w:r>
        <w:rPr>
          <w:lang w:val="en-US"/>
        </w:rPr>
        <w:t xml:space="preserve">The test strategy is subsequently based on the results of the risk analyses. The test strategy lays down </w:t>
      </w:r>
      <w:r>
        <w:rPr>
          <w:i/>
          <w:lang w:val="en-US"/>
        </w:rPr>
        <w:t>what,</w:t>
      </w:r>
      <w:r>
        <w:rPr>
          <w:lang w:val="en-US"/>
        </w:rPr>
        <w:t xml:space="preserve"> </w:t>
      </w:r>
      <w:r>
        <w:rPr>
          <w:i/>
          <w:lang w:val="en-US"/>
        </w:rPr>
        <w:t>how</w:t>
      </w:r>
      <w:r>
        <w:rPr>
          <w:lang w:val="en-US"/>
        </w:rPr>
        <w:t xml:space="preserve"> and </w:t>
      </w:r>
      <w:r>
        <w:rPr>
          <w:i/>
          <w:lang w:val="en-US"/>
        </w:rPr>
        <w:t>when</w:t>
      </w:r>
      <w:r>
        <w:rPr>
          <w:lang w:val="en-US"/>
        </w:rPr>
        <w:t xml:space="preserve"> (in which test level) is being tested and is focused in finding the most important defects as early as possible for the lowest costs. This can be summarized as testing with an optimal use of the available capacity and time. The test strategy is described in §</w:t>
      </w:r>
      <w:r w:rsidRPr="682508C4">
        <w:fldChar w:fldCharType="begin"/>
      </w:r>
      <w:r>
        <w:rPr>
          <w:lang w:val="en-US"/>
        </w:rPr>
        <w:instrText xml:space="preserve"> REF _Ref176051330 \r \h </w:instrText>
      </w:r>
      <w:r w:rsidRPr="682508C4">
        <w:rPr>
          <w:lang w:val="en-US"/>
        </w:rPr>
        <w:fldChar w:fldCharType="separate"/>
      </w:r>
      <w:r>
        <w:rPr>
          <w:lang w:val="en-US"/>
        </w:rPr>
        <w:t>4.2</w:t>
      </w:r>
      <w:r w:rsidRPr="682508C4">
        <w:fldChar w:fldCharType="end"/>
      </w:r>
      <w:r>
        <w:rPr>
          <w:lang w:val="en-US"/>
        </w:rPr>
        <w:t xml:space="preserve">. </w:t>
      </w:r>
    </w:p>
    <w:p w14:paraId="5A4D3718" w14:textId="77777777" w:rsidR="007F523B" w:rsidRDefault="007F523B">
      <w:pPr>
        <w:rPr>
          <w:lang w:val="en-US"/>
        </w:rPr>
      </w:pPr>
    </w:p>
    <w:p w14:paraId="5A4D371C" w14:textId="7E3860A9" w:rsidR="007F523B" w:rsidRDefault="00E932BE">
      <w:pPr>
        <w:pStyle w:val="Heading2"/>
        <w:rPr>
          <w:lang w:val="en-US"/>
        </w:rPr>
      </w:pPr>
      <w:bookmarkStart w:id="180" w:name="_Ref176051313"/>
      <w:bookmarkStart w:id="181" w:name="_Ref176051308"/>
      <w:bookmarkStart w:id="182" w:name="_Toc515568154"/>
      <w:r>
        <w:rPr>
          <w:lang w:val="en-US"/>
        </w:rPr>
        <w:t>Product risk analyse</w:t>
      </w:r>
      <w:bookmarkEnd w:id="180"/>
      <w:bookmarkEnd w:id="181"/>
      <w:r>
        <w:rPr>
          <w:lang w:val="en-US"/>
        </w:rPr>
        <w:t>s</w:t>
      </w:r>
      <w:bookmarkEnd w:id="182"/>
      <w:r w:rsidR="00EC00C8">
        <w:rPr>
          <w:lang w:val="en-US"/>
        </w:rPr>
        <w:t xml:space="preserve"> </w:t>
      </w:r>
    </w:p>
    <w:p w14:paraId="5A4D3736" w14:textId="2CCFEC75" w:rsidR="007F523B" w:rsidRDefault="00E932BE" w:rsidP="002105F1">
      <w:pPr>
        <w:rPr>
          <w:lang w:val="en-US"/>
        </w:rPr>
      </w:pPr>
      <w:r>
        <w:rPr>
          <w:lang w:val="en-US"/>
        </w:rPr>
        <w:t xml:space="preserve">The product risks </w:t>
      </w:r>
      <w:r w:rsidR="00BF16F1">
        <w:rPr>
          <w:lang w:val="en-US"/>
        </w:rPr>
        <w:t>can be found in the</w:t>
      </w:r>
      <w:hyperlink r:id="rId24" w:history="1">
        <w:r w:rsidR="00BF16F1" w:rsidRPr="002105F1">
          <w:rPr>
            <w:rStyle w:val="Hyperlink"/>
            <w:lang w:val="en-US"/>
          </w:rPr>
          <w:t xml:space="preserve"> </w:t>
        </w:r>
        <w:r w:rsidR="002105F1" w:rsidRPr="002105F1">
          <w:rPr>
            <w:rStyle w:val="Hyperlink"/>
            <w:lang w:val="en-US"/>
          </w:rPr>
          <w:t>Pharmacy Error Risk List document</w:t>
        </w:r>
      </w:hyperlink>
      <w:r w:rsidR="002105F1">
        <w:rPr>
          <w:lang w:val="en-US"/>
        </w:rPr>
        <w:t xml:space="preserve">. </w:t>
      </w:r>
    </w:p>
    <w:p w14:paraId="5A4D375E" w14:textId="77777777" w:rsidR="007F523B" w:rsidRDefault="00E932BE">
      <w:pPr>
        <w:pStyle w:val="Heading2"/>
      </w:pPr>
      <w:bookmarkStart w:id="183" w:name="_Ref176051330"/>
      <w:bookmarkStart w:id="184" w:name="_Toc515568155"/>
      <w:r>
        <w:rPr>
          <w:lang w:val="en-US"/>
        </w:rPr>
        <w:t>Test strateg</w:t>
      </w:r>
      <w:bookmarkEnd w:id="183"/>
      <w:r>
        <w:rPr>
          <w:lang w:val="en-US"/>
        </w:rPr>
        <w:t>y</w:t>
      </w:r>
      <w:bookmarkEnd w:id="184"/>
    </w:p>
    <w:tbl>
      <w:tblPr>
        <w:tblW w:w="9497" w:type="dxa"/>
        <w:tblInd w:w="-7"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1559"/>
        <w:gridCol w:w="2835"/>
        <w:gridCol w:w="1701"/>
        <w:gridCol w:w="1559"/>
        <w:gridCol w:w="1843"/>
      </w:tblGrid>
      <w:tr w:rsidR="00592D74" w14:paraId="5A4D376C" w14:textId="77777777" w:rsidTr="00C7013B">
        <w:tc>
          <w:tcPr>
            <w:tcW w:w="1559" w:type="dxa"/>
            <w:shd w:val="clear" w:color="auto" w:fill="E5E5E5"/>
          </w:tcPr>
          <w:p w14:paraId="5A4D3764" w14:textId="77777777" w:rsidR="00592D74" w:rsidRDefault="00592D74" w:rsidP="00592D74">
            <w:pPr>
              <w:pageBreakBefore/>
            </w:pPr>
            <w:r>
              <w:rPr>
                <w:rFonts w:eastAsia="Wingdings 2" w:cs="Wingdings 2"/>
                <w:b/>
                <w:sz w:val="16"/>
                <w:szCs w:val="16"/>
                <w:lang w:val="en-US"/>
              </w:rPr>
              <w:lastRenderedPageBreak/>
              <w:t>Characteristic /object part</w:t>
            </w:r>
          </w:p>
        </w:tc>
        <w:tc>
          <w:tcPr>
            <w:tcW w:w="2835" w:type="dxa"/>
            <w:shd w:val="clear" w:color="auto" w:fill="E5E5E5"/>
          </w:tcPr>
          <w:p w14:paraId="5A4D3766" w14:textId="1DF90658" w:rsidR="00592D74" w:rsidRDefault="00592D74" w:rsidP="00592D74">
            <w:r>
              <w:rPr>
                <w:rFonts w:eastAsia="Wingdings 2" w:cs="Wingdings 2"/>
                <w:b/>
                <w:sz w:val="16"/>
                <w:szCs w:val="16"/>
                <w:lang w:val="en-US"/>
              </w:rPr>
              <w:t>Unit test</w:t>
            </w:r>
          </w:p>
        </w:tc>
        <w:tc>
          <w:tcPr>
            <w:tcW w:w="1701" w:type="dxa"/>
            <w:shd w:val="clear" w:color="auto" w:fill="E5E5E5"/>
          </w:tcPr>
          <w:p w14:paraId="5A4D3767" w14:textId="092D1720" w:rsidR="00592D74" w:rsidRDefault="00592D74" w:rsidP="00592D74">
            <w:r>
              <w:rPr>
                <w:rFonts w:eastAsia="Wingdings 2" w:cs="Wingdings 2"/>
                <w:b/>
                <w:sz w:val="16"/>
                <w:szCs w:val="16"/>
                <w:lang w:val="en-US"/>
              </w:rPr>
              <w:t>Implementation</w:t>
            </w:r>
          </w:p>
        </w:tc>
        <w:tc>
          <w:tcPr>
            <w:tcW w:w="1559" w:type="dxa"/>
            <w:shd w:val="clear" w:color="auto" w:fill="E5E5E5"/>
          </w:tcPr>
          <w:p w14:paraId="5A4D3768" w14:textId="1C65C6A9" w:rsidR="00592D74" w:rsidRDefault="00592D74" w:rsidP="00592D74">
            <w:r>
              <w:rPr>
                <w:rFonts w:eastAsia="Wingdings 2" w:cs="Wingdings 2"/>
                <w:b/>
                <w:sz w:val="16"/>
                <w:szCs w:val="16"/>
                <w:lang w:val="en-US"/>
              </w:rPr>
              <w:t>System Test</w:t>
            </w:r>
          </w:p>
        </w:tc>
        <w:tc>
          <w:tcPr>
            <w:tcW w:w="1843" w:type="dxa"/>
            <w:shd w:val="clear" w:color="auto" w:fill="E5E5E5"/>
          </w:tcPr>
          <w:p w14:paraId="5A4D376A" w14:textId="2F202F96" w:rsidR="00592D74" w:rsidRDefault="00F86E0D" w:rsidP="00592D74">
            <w:r w:rsidRPr="00F86E0D">
              <w:rPr>
                <w:rFonts w:eastAsia="Wingdings 2" w:cs="Wingdings 2"/>
                <w:b/>
                <w:sz w:val="16"/>
                <w:szCs w:val="16"/>
                <w:lang w:val="en-US"/>
              </w:rPr>
              <w:t>User acceptance test</w:t>
            </w:r>
          </w:p>
        </w:tc>
      </w:tr>
      <w:tr w:rsidR="00592D74" w14:paraId="5A4D3775" w14:textId="77777777" w:rsidTr="00C7013B">
        <w:tc>
          <w:tcPr>
            <w:tcW w:w="1559" w:type="dxa"/>
            <w:shd w:val="clear" w:color="auto" w:fill="auto"/>
          </w:tcPr>
          <w:p w14:paraId="60D90238" w14:textId="77777777" w:rsidR="00592D74" w:rsidRDefault="00592D74" w:rsidP="00592D74">
            <w:pPr>
              <w:rPr>
                <w:ins w:id="185" w:author="Jette McKellar" w:date="2018-05-31T21:53:00Z"/>
                <w:rFonts w:eastAsia="Wingdings 2" w:cs="Wingdings 2"/>
                <w:sz w:val="16"/>
                <w:szCs w:val="16"/>
                <w:lang w:val="en-US"/>
              </w:rPr>
            </w:pPr>
            <w:r>
              <w:rPr>
                <w:rFonts w:eastAsia="Wingdings 2" w:cs="Wingdings 2"/>
                <w:sz w:val="16"/>
                <w:szCs w:val="16"/>
                <w:lang w:val="en-US"/>
              </w:rPr>
              <w:t xml:space="preserve">“Add an Error” </w:t>
            </w:r>
          </w:p>
          <w:p w14:paraId="477CF917" w14:textId="77777777" w:rsidR="00287C93" w:rsidRDefault="00287C93" w:rsidP="00592D74">
            <w:pPr>
              <w:rPr>
                <w:ins w:id="186" w:author="Jette McKellar" w:date="2018-05-31T21:53:00Z"/>
                <w:rFonts w:eastAsia="Wingdings 2" w:cs="Wingdings 2"/>
                <w:sz w:val="16"/>
                <w:szCs w:val="16"/>
                <w:lang w:val="en-US"/>
              </w:rPr>
            </w:pPr>
          </w:p>
          <w:p w14:paraId="34659330" w14:textId="77777777" w:rsidR="00287C93" w:rsidRDefault="00287C93" w:rsidP="00592D74">
            <w:pPr>
              <w:rPr>
                <w:ins w:id="187" w:author="Jette McKellar" w:date="2018-05-31T21:53:00Z"/>
                <w:rFonts w:eastAsia="Wingdings 2" w:cs="Wingdings 2"/>
                <w:sz w:val="16"/>
                <w:szCs w:val="16"/>
                <w:lang w:val="en-US"/>
              </w:rPr>
            </w:pPr>
          </w:p>
          <w:p w14:paraId="2E1A9A06" w14:textId="77777777" w:rsidR="00287C93" w:rsidRDefault="00287C93" w:rsidP="00592D74">
            <w:pPr>
              <w:rPr>
                <w:ins w:id="188" w:author="Jette McKellar" w:date="2018-05-31T21:58:00Z"/>
                <w:rStyle w:val="normaltextrun"/>
                <w:sz w:val="16"/>
                <w:szCs w:val="16"/>
                <w:lang w:val="en-US"/>
              </w:rPr>
            </w:pPr>
            <w:ins w:id="189" w:author="Jette McKellar" w:date="2018-05-31T21:54:00Z">
              <w:r>
                <w:rPr>
                  <w:rStyle w:val="normaltextrun"/>
                  <w:sz w:val="16"/>
                  <w:szCs w:val="16"/>
                  <w:lang w:val="en-US"/>
                </w:rPr>
                <w:t xml:space="preserve">"Produce </w:t>
              </w:r>
              <w:r>
                <w:rPr>
                  <w:rStyle w:val="spellingerror"/>
                  <w:sz w:val="16"/>
                  <w:szCs w:val="16"/>
                  <w:lang w:val="en-US"/>
                </w:rPr>
                <w:t>Visualisations</w:t>
              </w:r>
              <w:r>
                <w:rPr>
                  <w:rStyle w:val="normaltextrun"/>
                  <w:sz w:val="16"/>
                  <w:szCs w:val="16"/>
                  <w:lang w:val="en-US"/>
                </w:rPr>
                <w:t>"</w:t>
              </w:r>
            </w:ins>
          </w:p>
          <w:p w14:paraId="0D67295C" w14:textId="77777777" w:rsidR="00C2015C" w:rsidRDefault="00C2015C" w:rsidP="00592D74">
            <w:pPr>
              <w:rPr>
                <w:ins w:id="190" w:author="Jette McKellar" w:date="2018-05-31T21:58:00Z"/>
                <w:rStyle w:val="normaltextrun"/>
                <w:sz w:val="16"/>
                <w:szCs w:val="16"/>
                <w:lang w:val="en-US"/>
              </w:rPr>
            </w:pPr>
          </w:p>
          <w:p w14:paraId="1829AE30" w14:textId="77777777" w:rsidR="00C2015C" w:rsidRDefault="00C2015C" w:rsidP="00592D74">
            <w:pPr>
              <w:rPr>
                <w:ins w:id="191" w:author="Jette McKellar" w:date="2018-05-31T21:58:00Z"/>
                <w:rStyle w:val="normaltextrun"/>
                <w:sz w:val="16"/>
                <w:szCs w:val="16"/>
                <w:lang w:val="en-US"/>
              </w:rPr>
            </w:pPr>
          </w:p>
          <w:p w14:paraId="4970C214" w14:textId="77777777" w:rsidR="00C2015C" w:rsidRDefault="00C2015C" w:rsidP="00592D74">
            <w:pPr>
              <w:rPr>
                <w:ins w:id="192" w:author="Jette McKellar" w:date="2018-05-31T21:58:00Z"/>
                <w:rStyle w:val="normaltextrun"/>
                <w:sz w:val="16"/>
                <w:szCs w:val="16"/>
                <w:lang w:val="en-US"/>
              </w:rPr>
            </w:pPr>
          </w:p>
          <w:p w14:paraId="5CDF1A9C" w14:textId="77777777" w:rsidR="00C2015C" w:rsidRDefault="00C2015C" w:rsidP="00592D74">
            <w:pPr>
              <w:rPr>
                <w:ins w:id="193" w:author="Jette McKellar" w:date="2018-05-31T21:58:00Z"/>
                <w:rStyle w:val="normaltextrun"/>
                <w:sz w:val="16"/>
                <w:szCs w:val="16"/>
                <w:lang w:val="en-US"/>
              </w:rPr>
            </w:pPr>
          </w:p>
          <w:p w14:paraId="39FDEA8D" w14:textId="77777777" w:rsidR="00C2015C" w:rsidRDefault="00C2015C" w:rsidP="00592D74">
            <w:pPr>
              <w:rPr>
                <w:ins w:id="194" w:author="Jette McKellar" w:date="2018-05-31T21:58:00Z"/>
                <w:rStyle w:val="normaltextrun"/>
                <w:sz w:val="16"/>
                <w:szCs w:val="16"/>
                <w:lang w:val="en-US"/>
              </w:rPr>
            </w:pPr>
          </w:p>
          <w:p w14:paraId="5A4D376D" w14:textId="28B248F0" w:rsidR="00C2015C" w:rsidRPr="00C2015C" w:rsidRDefault="00C2015C" w:rsidP="00592D74">
            <w:pPr>
              <w:rPr>
                <w:sz w:val="16"/>
                <w:szCs w:val="16"/>
                <w:rPrChange w:id="195" w:author="Jette McKellar" w:date="2018-05-31T21:58:00Z">
                  <w:rPr>
                    <w:rFonts w:eastAsia="Wingdings 2" w:cs="Wingdings 2"/>
                    <w:sz w:val="16"/>
                    <w:szCs w:val="16"/>
                    <w:lang w:val="en-US"/>
                  </w:rPr>
                </w:rPrChange>
              </w:rPr>
            </w:pPr>
            <w:ins w:id="196" w:author="Jette McKellar" w:date="2018-05-31T21:58:00Z">
              <w:r>
                <w:rPr>
                  <w:sz w:val="16"/>
                  <w:szCs w:val="16"/>
                </w:rPr>
                <w:t>"Log In"</w:t>
              </w:r>
            </w:ins>
          </w:p>
        </w:tc>
        <w:tc>
          <w:tcPr>
            <w:tcW w:w="2835" w:type="dxa"/>
            <w:shd w:val="clear" w:color="auto" w:fill="auto"/>
          </w:tcPr>
          <w:p w14:paraId="737D03AC" w14:textId="77777777" w:rsidR="00592D74" w:rsidRDefault="00592D74" w:rsidP="00CD7A57">
            <w:pPr>
              <w:pStyle w:val="ListParagraph"/>
              <w:numPr>
                <w:ilvl w:val="0"/>
                <w:numId w:val="21"/>
              </w:numPr>
              <w:tabs>
                <w:tab w:val="left" w:pos="284"/>
              </w:tabs>
              <w:snapToGrid w:val="0"/>
              <w:ind w:left="29" w:firstLine="0"/>
              <w:rPr>
                <w:ins w:id="197" w:author="Jette McKellar" w:date="2018-05-31T21:54:00Z"/>
                <w:rFonts w:eastAsia="Wingdings 2" w:cs="Wingdings 2"/>
                <w:sz w:val="16"/>
                <w:szCs w:val="16"/>
                <w:lang w:val="en-US"/>
              </w:rPr>
            </w:pPr>
            <w:r>
              <w:rPr>
                <w:rFonts w:eastAsia="Wingdings 2" w:cs="Wingdings 2"/>
                <w:sz w:val="16"/>
                <w:szCs w:val="16"/>
                <w:lang w:val="en-US"/>
              </w:rPr>
              <w:t>Error data is saved to the correct fields within the database</w:t>
            </w:r>
          </w:p>
          <w:p w14:paraId="5B5D960A" w14:textId="77777777" w:rsidR="00287C93" w:rsidRDefault="00287C93" w:rsidP="00CD7A57">
            <w:pPr>
              <w:pStyle w:val="ListParagraph"/>
              <w:numPr>
                <w:ilvl w:val="0"/>
                <w:numId w:val="21"/>
              </w:numPr>
              <w:tabs>
                <w:tab w:val="left" w:pos="284"/>
              </w:tabs>
              <w:snapToGrid w:val="0"/>
              <w:ind w:left="29" w:firstLine="0"/>
              <w:rPr>
                <w:ins w:id="198" w:author="Jette McKellar" w:date="2018-05-31T21:58:00Z"/>
                <w:rFonts w:eastAsia="Wingdings 2" w:cs="Wingdings 2"/>
                <w:sz w:val="16"/>
                <w:szCs w:val="16"/>
                <w:lang w:val="en-US"/>
              </w:rPr>
            </w:pPr>
            <w:ins w:id="199" w:author="Jette McKellar" w:date="2018-05-31T21:54:00Z">
              <w:r w:rsidRPr="003D363D">
                <w:rPr>
                  <w:rFonts w:eastAsia="Wingdings 2" w:cs="Wingdings 2"/>
                  <w:sz w:val="16"/>
                  <w:szCs w:val="16"/>
                  <w:lang w:val="en-US"/>
                </w:rPr>
                <w:t>When a graph, chart, or visualisation is requested, all data relating to that specific visualisation is extracted from the database to ensure a meaningful visualisation is created.</w:t>
              </w:r>
            </w:ins>
          </w:p>
          <w:p w14:paraId="5A4D376F" w14:textId="3CEB49F2" w:rsidR="00C2015C" w:rsidRPr="00C2015C" w:rsidRDefault="00C2015C" w:rsidP="00C2015C">
            <w:pPr>
              <w:pStyle w:val="ListParagraph"/>
              <w:numPr>
                <w:ilvl w:val="0"/>
                <w:numId w:val="21"/>
              </w:numPr>
              <w:tabs>
                <w:tab w:val="left" w:pos="284"/>
              </w:tabs>
              <w:snapToGrid w:val="0"/>
              <w:ind w:left="29" w:firstLine="0"/>
              <w:rPr>
                <w:rFonts w:eastAsia="Wingdings 2" w:cs="Wingdings 2"/>
                <w:sz w:val="16"/>
                <w:szCs w:val="16"/>
                <w:lang w:val="en-US"/>
                <w:rPrChange w:id="200" w:author="Jette McKellar" w:date="2018-05-31T21:58:00Z">
                  <w:rPr>
                    <w:rFonts w:eastAsia="Wingdings 2"/>
                    <w:lang w:val="en-US"/>
                  </w:rPr>
                </w:rPrChange>
              </w:rPr>
              <w:pPrChange w:id="201" w:author="Jette McKellar" w:date="2018-05-31T21:58:00Z">
                <w:pPr>
                  <w:pStyle w:val="ListParagraph"/>
                  <w:numPr>
                    <w:numId w:val="21"/>
                  </w:numPr>
                  <w:tabs>
                    <w:tab w:val="left" w:pos="284"/>
                  </w:tabs>
                  <w:snapToGrid w:val="0"/>
                  <w:ind w:left="29"/>
                </w:pPr>
              </w:pPrChange>
            </w:pPr>
            <w:ins w:id="202" w:author="Jette McKellar" w:date="2018-05-31T21:58:00Z">
              <w:r w:rsidRPr="00A61E61">
                <w:rPr>
                  <w:rFonts w:eastAsia="Wingdings 2" w:cs="Wingdings 2"/>
                  <w:sz w:val="16"/>
                  <w:szCs w:val="16"/>
                  <w:lang w:val="en-US"/>
                </w:rPr>
                <w:t>When a user logs into the application, they will see the options available to them as per their authorisation level</w:t>
              </w:r>
              <w:r>
                <w:rPr>
                  <w:rFonts w:eastAsia="Wingdings 2" w:cs="Wingdings 2"/>
                  <w:sz w:val="16"/>
                  <w:szCs w:val="16"/>
                  <w:lang w:val="en-US"/>
                </w:rPr>
                <w:t>.</w:t>
              </w:r>
            </w:ins>
          </w:p>
        </w:tc>
        <w:tc>
          <w:tcPr>
            <w:tcW w:w="1701" w:type="dxa"/>
            <w:shd w:val="clear" w:color="auto" w:fill="auto"/>
          </w:tcPr>
          <w:p w14:paraId="5A4D3770" w14:textId="046B9499" w:rsidR="00592D74" w:rsidRDefault="00592D74" w:rsidP="00592D74">
            <w:pPr>
              <w:keepNext/>
              <w:snapToGrid w:val="0"/>
              <w:spacing w:after="480"/>
              <w:rPr>
                <w:rFonts w:eastAsia="Wingdings 2" w:cs="Wingdings 2"/>
                <w:sz w:val="16"/>
                <w:szCs w:val="16"/>
                <w:lang w:val="en-US"/>
              </w:rPr>
            </w:pPr>
            <w:r>
              <w:rPr>
                <w:rFonts w:eastAsia="Wingdings 2" w:cs="Wingdings 2"/>
                <w:sz w:val="16"/>
                <w:szCs w:val="16"/>
                <w:lang w:val="en-US"/>
              </w:rPr>
              <w:t xml:space="preserve">By </w:t>
            </w:r>
            <w:ins w:id="203" w:author="Jette McKellar" w:date="2018-05-31T21:57:00Z">
              <w:r w:rsidR="00287C93">
                <w:rPr>
                  <w:rFonts w:eastAsia="Wingdings 2" w:cs="Wingdings 2"/>
                  <w:sz w:val="16"/>
                  <w:szCs w:val="16"/>
                  <w:lang w:val="en-US"/>
                </w:rPr>
                <w:t>1</w:t>
              </w:r>
            </w:ins>
            <w:del w:id="204" w:author="Jette McKellar" w:date="2018-05-31T21:57:00Z">
              <w:r w:rsidR="006514C0" w:rsidDel="00287C93">
                <w:rPr>
                  <w:rFonts w:eastAsia="Wingdings 2" w:cs="Wingdings 2"/>
                  <w:sz w:val="16"/>
                  <w:szCs w:val="16"/>
                  <w:lang w:val="en-US"/>
                </w:rPr>
                <w:delText>2</w:delText>
              </w:r>
              <w:r w:rsidR="00F41FF3" w:rsidDel="00287C93">
                <w:rPr>
                  <w:rFonts w:eastAsia="Wingdings 2" w:cs="Wingdings 2"/>
                  <w:sz w:val="16"/>
                  <w:szCs w:val="16"/>
                  <w:lang w:val="en-US"/>
                </w:rPr>
                <w:delText>7</w:delText>
              </w:r>
            </w:del>
            <w:r>
              <w:rPr>
                <w:rFonts w:eastAsia="Wingdings 2" w:cs="Wingdings 2"/>
                <w:sz w:val="16"/>
                <w:szCs w:val="16"/>
                <w:lang w:val="en-US"/>
              </w:rPr>
              <w:t>/0</w:t>
            </w:r>
            <w:del w:id="205" w:author="Jette McKellar" w:date="2018-05-31T21:57:00Z">
              <w:r w:rsidDel="00287C93">
                <w:rPr>
                  <w:rFonts w:eastAsia="Wingdings 2" w:cs="Wingdings 2"/>
                  <w:sz w:val="16"/>
                  <w:szCs w:val="16"/>
                  <w:lang w:val="en-US"/>
                </w:rPr>
                <w:delText>5</w:delText>
              </w:r>
            </w:del>
            <w:ins w:id="206" w:author="Jette McKellar" w:date="2018-05-31T21:57:00Z">
              <w:r w:rsidR="00287C93">
                <w:rPr>
                  <w:rFonts w:eastAsia="Wingdings 2" w:cs="Wingdings 2"/>
                  <w:sz w:val="16"/>
                  <w:szCs w:val="16"/>
                  <w:lang w:val="en-US"/>
                </w:rPr>
                <w:t>6</w:t>
              </w:r>
            </w:ins>
            <w:r>
              <w:rPr>
                <w:rFonts w:eastAsia="Wingdings 2" w:cs="Wingdings 2"/>
                <w:sz w:val="16"/>
                <w:szCs w:val="16"/>
                <w:lang w:val="en-US"/>
              </w:rPr>
              <w:t>/2018</w:t>
            </w:r>
          </w:p>
        </w:tc>
        <w:tc>
          <w:tcPr>
            <w:tcW w:w="1559" w:type="dxa"/>
            <w:shd w:val="clear" w:color="auto" w:fill="auto"/>
          </w:tcPr>
          <w:p w14:paraId="5A4D3771" w14:textId="162F3333" w:rsidR="00592D74" w:rsidRDefault="00592D74" w:rsidP="00592D74">
            <w:pPr>
              <w:keepNext/>
              <w:snapToGrid w:val="0"/>
              <w:spacing w:after="480"/>
              <w:rPr>
                <w:rFonts w:eastAsia="Wingdings 2" w:cs="Wingdings 2"/>
                <w:sz w:val="16"/>
                <w:szCs w:val="16"/>
                <w:lang w:val="en-US"/>
              </w:rPr>
            </w:pPr>
          </w:p>
        </w:tc>
        <w:tc>
          <w:tcPr>
            <w:tcW w:w="1843" w:type="dxa"/>
            <w:shd w:val="clear" w:color="auto" w:fill="auto"/>
          </w:tcPr>
          <w:p w14:paraId="5A4D3773" w14:textId="5F91F448" w:rsidR="00592D74" w:rsidRDefault="00592D74" w:rsidP="00592D74">
            <w:pPr>
              <w:keepNext/>
              <w:snapToGrid w:val="0"/>
              <w:spacing w:after="480"/>
              <w:rPr>
                <w:rFonts w:eastAsia="Wingdings 2" w:cs="Wingdings 2"/>
                <w:sz w:val="16"/>
                <w:szCs w:val="16"/>
                <w:lang w:val="en-US"/>
              </w:rPr>
            </w:pPr>
            <w:r>
              <w:rPr>
                <w:rFonts w:eastAsia="Wingdings 2" w:cs="Wingdings 2"/>
                <w:sz w:val="16"/>
                <w:szCs w:val="16"/>
                <w:lang w:val="en-US"/>
              </w:rPr>
              <w:t xml:space="preserve">By </w:t>
            </w:r>
            <w:del w:id="207" w:author="Jette McKellar" w:date="2018-05-31T21:53:00Z">
              <w:r w:rsidDel="00287C93">
                <w:rPr>
                  <w:rFonts w:eastAsia="Wingdings 2" w:cs="Wingdings 2"/>
                  <w:sz w:val="16"/>
                  <w:szCs w:val="16"/>
                  <w:lang w:val="en-US"/>
                </w:rPr>
                <w:delText>31/05</w:delText>
              </w:r>
            </w:del>
            <w:ins w:id="208" w:author="Jette McKellar" w:date="2018-05-31T21:53:00Z">
              <w:r w:rsidR="00287C93">
                <w:rPr>
                  <w:rFonts w:eastAsia="Wingdings 2" w:cs="Wingdings 2"/>
                  <w:sz w:val="16"/>
                  <w:szCs w:val="16"/>
                  <w:lang w:val="en-US"/>
                </w:rPr>
                <w:t>3/06</w:t>
              </w:r>
            </w:ins>
            <w:r>
              <w:rPr>
                <w:rFonts w:eastAsia="Wingdings 2" w:cs="Wingdings 2"/>
                <w:sz w:val="16"/>
                <w:szCs w:val="16"/>
                <w:lang w:val="en-US"/>
              </w:rPr>
              <w:t>/2018</w:t>
            </w:r>
          </w:p>
        </w:tc>
      </w:tr>
      <w:tr w:rsidR="00592D74" w14:paraId="5A4D377E" w14:textId="77777777" w:rsidTr="00C7013B">
        <w:tc>
          <w:tcPr>
            <w:tcW w:w="1559" w:type="dxa"/>
            <w:shd w:val="clear" w:color="auto" w:fill="auto"/>
          </w:tcPr>
          <w:p w14:paraId="507F6BB3" w14:textId="77777777" w:rsidR="003D21DC" w:rsidRDefault="00B5715A" w:rsidP="00592D74">
            <w:pPr>
              <w:rPr>
                <w:rStyle w:val="normaltextrun"/>
                <w:sz w:val="16"/>
                <w:szCs w:val="16"/>
                <w:lang w:val="en-US"/>
              </w:rPr>
            </w:pPr>
            <w:r>
              <w:rPr>
                <w:rStyle w:val="normaltextrun"/>
                <w:sz w:val="16"/>
                <w:szCs w:val="16"/>
                <w:lang w:val="en-US"/>
              </w:rPr>
              <w:t>"Add a User"</w:t>
            </w:r>
          </w:p>
          <w:p w14:paraId="481D4BF9" w14:textId="77777777" w:rsidR="00A269BF" w:rsidRDefault="00A269BF" w:rsidP="00592D74">
            <w:pPr>
              <w:rPr>
                <w:rStyle w:val="normaltextrun"/>
                <w:sz w:val="16"/>
                <w:szCs w:val="16"/>
                <w:lang w:val="en-US"/>
              </w:rPr>
            </w:pPr>
          </w:p>
          <w:p w14:paraId="44360CBD" w14:textId="77777777" w:rsidR="00A269BF" w:rsidRDefault="00A269BF" w:rsidP="00592D74">
            <w:pPr>
              <w:rPr>
                <w:rStyle w:val="normaltextrun"/>
                <w:sz w:val="16"/>
                <w:szCs w:val="16"/>
                <w:lang w:val="en-US"/>
              </w:rPr>
            </w:pPr>
          </w:p>
          <w:p w14:paraId="237637DE" w14:textId="77777777" w:rsidR="00A269BF" w:rsidRDefault="00A269BF" w:rsidP="00592D74">
            <w:pPr>
              <w:rPr>
                <w:rStyle w:val="normaltextrun"/>
                <w:sz w:val="16"/>
                <w:szCs w:val="16"/>
                <w:lang w:val="en-US"/>
              </w:rPr>
            </w:pPr>
          </w:p>
          <w:p w14:paraId="40C6E947" w14:textId="77777777" w:rsidR="00A269BF" w:rsidRDefault="00A269BF" w:rsidP="00592D74">
            <w:pPr>
              <w:rPr>
                <w:rStyle w:val="normaltextrun"/>
                <w:sz w:val="16"/>
                <w:szCs w:val="16"/>
                <w:lang w:val="en-US"/>
              </w:rPr>
            </w:pPr>
          </w:p>
          <w:p w14:paraId="0E732B25" w14:textId="6EB8C0BC" w:rsidR="003D21DC" w:rsidRDefault="00592D74" w:rsidP="00592D74">
            <w:pPr>
              <w:rPr>
                <w:rStyle w:val="normaltextrun"/>
                <w:sz w:val="16"/>
                <w:szCs w:val="16"/>
                <w:lang w:val="en-US"/>
              </w:rPr>
            </w:pPr>
            <w:r>
              <w:rPr>
                <w:rStyle w:val="normaltextrun"/>
                <w:sz w:val="16"/>
                <w:szCs w:val="16"/>
                <w:lang w:val="en-US"/>
              </w:rPr>
              <w:t>"Produce</w:t>
            </w:r>
            <w:r w:rsidR="003D21DC">
              <w:rPr>
                <w:rStyle w:val="normaltextrun"/>
                <w:sz w:val="16"/>
                <w:szCs w:val="16"/>
                <w:lang w:val="en-US"/>
              </w:rPr>
              <w:t xml:space="preserve"> </w:t>
            </w:r>
            <w:r>
              <w:rPr>
                <w:rStyle w:val="spellingerror"/>
                <w:sz w:val="16"/>
                <w:szCs w:val="16"/>
                <w:lang w:val="en-US"/>
              </w:rPr>
              <w:t>Visualisations</w:t>
            </w:r>
            <w:r>
              <w:rPr>
                <w:rStyle w:val="normaltextrun"/>
                <w:sz w:val="16"/>
                <w:szCs w:val="16"/>
                <w:lang w:val="en-US"/>
              </w:rPr>
              <w:t>"</w:t>
            </w:r>
          </w:p>
          <w:p w14:paraId="22FBFFFB" w14:textId="77777777" w:rsidR="0099367B" w:rsidDel="00287C93" w:rsidRDefault="0099367B" w:rsidP="00592D74">
            <w:pPr>
              <w:rPr>
                <w:del w:id="209" w:author="Jette McKellar" w:date="2018-05-31T21:57:00Z"/>
                <w:rStyle w:val="normaltextrun"/>
                <w:sz w:val="16"/>
                <w:szCs w:val="16"/>
                <w:lang w:val="en-US"/>
              </w:rPr>
            </w:pPr>
          </w:p>
          <w:p w14:paraId="669344D1" w14:textId="77777777" w:rsidR="0099367B" w:rsidDel="00287C93" w:rsidRDefault="0099367B" w:rsidP="00592D74">
            <w:pPr>
              <w:rPr>
                <w:del w:id="210" w:author="Jette McKellar" w:date="2018-05-31T21:57:00Z"/>
                <w:rStyle w:val="normaltextrun"/>
                <w:sz w:val="16"/>
                <w:szCs w:val="16"/>
                <w:lang w:val="en-US"/>
              </w:rPr>
            </w:pPr>
          </w:p>
          <w:p w14:paraId="64E52402" w14:textId="77777777" w:rsidR="0099367B" w:rsidDel="00287C93" w:rsidRDefault="0099367B" w:rsidP="00592D74">
            <w:pPr>
              <w:rPr>
                <w:del w:id="211" w:author="Jette McKellar" w:date="2018-05-31T21:57:00Z"/>
                <w:rStyle w:val="normaltextrun"/>
                <w:sz w:val="16"/>
                <w:szCs w:val="16"/>
                <w:lang w:val="en-US"/>
              </w:rPr>
            </w:pPr>
          </w:p>
          <w:p w14:paraId="231BDCFA" w14:textId="77777777" w:rsidR="0099367B" w:rsidDel="00287C93" w:rsidRDefault="0099367B" w:rsidP="00592D74">
            <w:pPr>
              <w:rPr>
                <w:del w:id="212" w:author="Jette McKellar" w:date="2018-05-31T21:57:00Z"/>
                <w:rStyle w:val="normaltextrun"/>
                <w:sz w:val="16"/>
                <w:szCs w:val="16"/>
                <w:lang w:val="en-US"/>
              </w:rPr>
            </w:pPr>
          </w:p>
          <w:p w14:paraId="44BFAD4D" w14:textId="77777777" w:rsidR="0099367B" w:rsidDel="00287C93" w:rsidRDefault="0099367B" w:rsidP="00592D74">
            <w:pPr>
              <w:rPr>
                <w:del w:id="213" w:author="Jette McKellar" w:date="2018-05-31T21:57:00Z"/>
                <w:rStyle w:val="normaltextrun"/>
                <w:sz w:val="16"/>
                <w:szCs w:val="16"/>
                <w:lang w:val="en-US"/>
              </w:rPr>
            </w:pPr>
          </w:p>
          <w:p w14:paraId="289B586A" w14:textId="77777777" w:rsidR="0099367B" w:rsidDel="00287C93" w:rsidRDefault="0099367B" w:rsidP="00592D74">
            <w:pPr>
              <w:rPr>
                <w:del w:id="214" w:author="Jette McKellar" w:date="2018-05-31T21:57:00Z"/>
                <w:rStyle w:val="normaltextrun"/>
                <w:sz w:val="16"/>
                <w:szCs w:val="16"/>
                <w:lang w:val="en-US"/>
              </w:rPr>
            </w:pPr>
          </w:p>
          <w:p w14:paraId="4A5E6CB3" w14:textId="7C286C72" w:rsidR="0099367B" w:rsidDel="00287C93" w:rsidRDefault="0099367B" w:rsidP="00592D74">
            <w:pPr>
              <w:rPr>
                <w:del w:id="215" w:author="Jette McKellar" w:date="2018-05-31T21:57:00Z"/>
                <w:rStyle w:val="normaltextrun"/>
                <w:sz w:val="16"/>
                <w:szCs w:val="16"/>
                <w:lang w:val="en-US"/>
              </w:rPr>
            </w:pPr>
          </w:p>
          <w:p w14:paraId="533FB51A" w14:textId="77777777" w:rsidR="00561BA9" w:rsidRDefault="00561BA9" w:rsidP="00592D74">
            <w:pPr>
              <w:rPr>
                <w:rStyle w:val="normaltextrun"/>
                <w:sz w:val="16"/>
                <w:szCs w:val="16"/>
                <w:lang w:val="en-US"/>
              </w:rPr>
            </w:pPr>
          </w:p>
          <w:p w14:paraId="34939014" w14:textId="77777777" w:rsidR="00F72D5D" w:rsidRDefault="00F72D5D" w:rsidP="00592D74">
            <w:pPr>
              <w:rPr>
                <w:rStyle w:val="normaltextrun"/>
                <w:sz w:val="16"/>
                <w:szCs w:val="16"/>
                <w:lang w:val="en-US"/>
              </w:rPr>
            </w:pPr>
          </w:p>
          <w:p w14:paraId="2E39EE98" w14:textId="77777777" w:rsidR="003D21DC" w:rsidRDefault="00592D74" w:rsidP="00592D74">
            <w:pPr>
              <w:rPr>
                <w:rStyle w:val="normaltextrun"/>
                <w:sz w:val="16"/>
                <w:szCs w:val="16"/>
                <w:lang w:val="en-US"/>
              </w:rPr>
            </w:pPr>
            <w:r>
              <w:rPr>
                <w:rStyle w:val="normaltextrun"/>
                <w:sz w:val="16"/>
                <w:szCs w:val="16"/>
                <w:lang w:val="en-US"/>
              </w:rPr>
              <w:t>"Modify Error in System"</w:t>
            </w:r>
          </w:p>
          <w:p w14:paraId="35167D12" w14:textId="4034EE92" w:rsidR="00561BA9" w:rsidRDefault="00561BA9" w:rsidP="00592D74">
            <w:pPr>
              <w:rPr>
                <w:rStyle w:val="normaltextrun"/>
                <w:sz w:val="16"/>
                <w:szCs w:val="16"/>
                <w:lang w:val="en-US"/>
              </w:rPr>
            </w:pPr>
          </w:p>
          <w:p w14:paraId="5A4D3776" w14:textId="4F453CCA" w:rsidR="00592D74" w:rsidRPr="003D21DC" w:rsidRDefault="00592D74" w:rsidP="00592D74">
            <w:pPr>
              <w:rPr>
                <w:sz w:val="16"/>
                <w:szCs w:val="16"/>
                <w:lang w:val="en-US"/>
              </w:rPr>
            </w:pPr>
            <w:r>
              <w:rPr>
                <w:rStyle w:val="normaltextrun"/>
                <w:sz w:val="16"/>
                <w:szCs w:val="16"/>
                <w:lang w:val="en-US"/>
              </w:rPr>
              <w:t>"Output Error Data to Excel"</w:t>
            </w:r>
          </w:p>
        </w:tc>
        <w:tc>
          <w:tcPr>
            <w:tcW w:w="2835" w:type="dxa"/>
            <w:shd w:val="clear" w:color="auto" w:fill="auto"/>
          </w:tcPr>
          <w:p w14:paraId="7ADAE2C7" w14:textId="5615A50D" w:rsidR="00592D74" w:rsidRPr="003D363D" w:rsidDel="00287C93" w:rsidRDefault="00FF2F76" w:rsidP="00FE7B9C">
            <w:pPr>
              <w:pStyle w:val="ListParagraph"/>
              <w:numPr>
                <w:ilvl w:val="0"/>
                <w:numId w:val="21"/>
              </w:numPr>
              <w:tabs>
                <w:tab w:val="left" w:pos="284"/>
              </w:tabs>
              <w:snapToGrid w:val="0"/>
              <w:ind w:left="29" w:firstLine="0"/>
              <w:rPr>
                <w:del w:id="216" w:author="Jette McKellar" w:date="2018-05-31T21:56:00Z"/>
                <w:rFonts w:eastAsia="Wingdings 2" w:cs="Wingdings 2"/>
                <w:sz w:val="16"/>
                <w:szCs w:val="16"/>
                <w:lang w:val="en-US"/>
              </w:rPr>
              <w:pPrChange w:id="217" w:author="Jette McKellar" w:date="2018-05-31T21:54:00Z">
                <w:pPr>
                  <w:pStyle w:val="ListParagraph"/>
                  <w:numPr>
                    <w:numId w:val="21"/>
                  </w:numPr>
                  <w:tabs>
                    <w:tab w:val="left" w:pos="284"/>
                  </w:tabs>
                  <w:snapToGrid w:val="0"/>
                  <w:ind w:left="29"/>
                </w:pPr>
              </w:pPrChange>
            </w:pPr>
            <w:r w:rsidRPr="00287C93">
              <w:rPr>
                <w:rFonts w:eastAsia="Wingdings 2" w:cs="Wingdings 2"/>
                <w:sz w:val="16"/>
                <w:szCs w:val="16"/>
                <w:lang w:val="en-US"/>
                <w:rPrChange w:id="218" w:author="Jette McKellar" w:date="2018-05-31T21:56:00Z">
                  <w:rPr>
                    <w:rFonts w:eastAsia="Wingdings 2" w:cs="Wingdings 2"/>
                    <w:sz w:val="16"/>
                    <w:szCs w:val="16"/>
                    <w:lang w:val="en-US"/>
                  </w:rPr>
                </w:rPrChange>
              </w:rPr>
              <w:t>A newly added user can only perform tasks as outlined by the authorisation level given to the user (user, supervisor, administrator)</w:t>
            </w:r>
            <w:r w:rsidR="00AD1B44" w:rsidRPr="00287C93">
              <w:rPr>
                <w:rFonts w:eastAsia="Wingdings 2" w:cs="Wingdings 2"/>
                <w:sz w:val="16"/>
                <w:szCs w:val="16"/>
                <w:lang w:val="en-US"/>
                <w:rPrChange w:id="219" w:author="Jette McKellar" w:date="2018-05-31T21:56:00Z">
                  <w:rPr>
                    <w:rFonts w:eastAsia="Wingdings 2" w:cs="Wingdings 2"/>
                    <w:sz w:val="16"/>
                    <w:szCs w:val="16"/>
                    <w:lang w:val="en-US"/>
                  </w:rPr>
                </w:rPrChange>
              </w:rPr>
              <w:t>.</w:t>
            </w:r>
          </w:p>
          <w:p w14:paraId="39D3F704" w14:textId="6D54F9B6" w:rsidR="003B2BB6" w:rsidRPr="00287C93" w:rsidRDefault="00AD1B44" w:rsidP="00FE7B9C">
            <w:pPr>
              <w:pStyle w:val="ListParagraph"/>
              <w:numPr>
                <w:ilvl w:val="0"/>
                <w:numId w:val="21"/>
              </w:numPr>
              <w:tabs>
                <w:tab w:val="left" w:pos="284"/>
              </w:tabs>
              <w:snapToGrid w:val="0"/>
              <w:ind w:left="29" w:firstLine="0"/>
              <w:rPr>
                <w:rFonts w:eastAsia="Wingdings 2" w:cs="Wingdings 2"/>
                <w:sz w:val="16"/>
                <w:szCs w:val="16"/>
                <w:lang w:val="en-US"/>
                <w:rPrChange w:id="220" w:author="Jette McKellar" w:date="2018-05-31T21:56:00Z">
                  <w:rPr>
                    <w:rFonts w:eastAsia="Wingdings 2"/>
                    <w:lang w:val="en-US"/>
                  </w:rPr>
                </w:rPrChange>
              </w:rPr>
              <w:pPrChange w:id="221" w:author="Jette McKellar" w:date="2018-05-31T21:54:00Z">
                <w:pPr>
                  <w:pStyle w:val="ListParagraph"/>
                  <w:numPr>
                    <w:numId w:val="21"/>
                  </w:numPr>
                  <w:tabs>
                    <w:tab w:val="left" w:pos="284"/>
                  </w:tabs>
                  <w:snapToGrid w:val="0"/>
                  <w:ind w:left="29"/>
                </w:pPr>
              </w:pPrChange>
            </w:pPr>
            <w:del w:id="222" w:author="Jette McKellar" w:date="2018-05-31T21:54:00Z">
              <w:r w:rsidRPr="00287C93" w:rsidDel="00287C93">
                <w:rPr>
                  <w:rFonts w:eastAsia="Wingdings 2" w:cs="Wingdings 2"/>
                  <w:sz w:val="16"/>
                  <w:szCs w:val="16"/>
                  <w:lang w:val="en-US"/>
                  <w:rPrChange w:id="223" w:author="Jette McKellar" w:date="2018-05-31T21:56:00Z">
                    <w:rPr>
                      <w:rFonts w:eastAsia="Wingdings 2"/>
                      <w:lang w:val="en-US"/>
                    </w:rPr>
                  </w:rPrChange>
                </w:rPr>
                <w:delText xml:space="preserve">When a graph, chart, or visualisation is requested, all data relating to that specific visualisation is extracted from the database to ensure a meaningful visualisation is created. </w:delText>
              </w:r>
            </w:del>
          </w:p>
          <w:p w14:paraId="7BD81939" w14:textId="4B593F08" w:rsidR="00A269BF" w:rsidRPr="003D363D" w:rsidRDefault="00AD1B44" w:rsidP="003D363D">
            <w:pPr>
              <w:pStyle w:val="ListParagraph"/>
              <w:numPr>
                <w:ilvl w:val="0"/>
                <w:numId w:val="21"/>
              </w:numPr>
              <w:tabs>
                <w:tab w:val="left" w:pos="284"/>
              </w:tabs>
              <w:snapToGrid w:val="0"/>
              <w:ind w:left="29" w:firstLine="0"/>
              <w:rPr>
                <w:rFonts w:eastAsia="Wingdings 2" w:cs="Wingdings 2"/>
                <w:sz w:val="16"/>
                <w:szCs w:val="16"/>
                <w:lang w:val="en-US"/>
              </w:rPr>
            </w:pPr>
            <w:r w:rsidRPr="003D363D">
              <w:rPr>
                <w:rFonts w:eastAsia="Wingdings 2" w:cs="Wingdings 2"/>
                <w:sz w:val="16"/>
                <w:szCs w:val="16"/>
                <w:lang w:val="en-US"/>
              </w:rPr>
              <w:t>The visualisation should be downloadable to the local machine on which the application is running.</w:t>
            </w:r>
          </w:p>
          <w:p w14:paraId="6426542A" w14:textId="77777777" w:rsidR="00143A47" w:rsidRPr="003D363D" w:rsidRDefault="00143A47" w:rsidP="003D363D">
            <w:pPr>
              <w:pStyle w:val="ListParagraph"/>
              <w:numPr>
                <w:ilvl w:val="0"/>
                <w:numId w:val="21"/>
              </w:numPr>
              <w:tabs>
                <w:tab w:val="left" w:pos="284"/>
              </w:tabs>
              <w:snapToGrid w:val="0"/>
              <w:ind w:left="29" w:firstLine="0"/>
              <w:rPr>
                <w:rFonts w:eastAsia="Wingdings 2" w:cs="Wingdings 2"/>
                <w:sz w:val="16"/>
                <w:szCs w:val="16"/>
                <w:lang w:val="en-US"/>
              </w:rPr>
            </w:pPr>
            <w:r w:rsidRPr="003D363D">
              <w:rPr>
                <w:rFonts w:eastAsia="Wingdings 2" w:cs="Wingdings 2"/>
                <w:sz w:val="16"/>
                <w:szCs w:val="16"/>
                <w:lang w:val="en-US"/>
              </w:rPr>
              <w:t>Updating an error record will update the correct record in the database.</w:t>
            </w:r>
          </w:p>
          <w:p w14:paraId="5A4D3778" w14:textId="37CA9D98" w:rsidR="00480E37" w:rsidRPr="003D363D" w:rsidRDefault="00480E37" w:rsidP="003D363D">
            <w:pPr>
              <w:pStyle w:val="ListParagraph"/>
              <w:numPr>
                <w:ilvl w:val="0"/>
                <w:numId w:val="21"/>
              </w:numPr>
              <w:tabs>
                <w:tab w:val="left" w:pos="284"/>
              </w:tabs>
              <w:snapToGrid w:val="0"/>
              <w:ind w:left="29" w:firstLine="0"/>
              <w:rPr>
                <w:rFonts w:eastAsia="Wingdings 2" w:cs="Wingdings 2"/>
                <w:sz w:val="16"/>
                <w:szCs w:val="16"/>
                <w:lang w:val="en-US"/>
              </w:rPr>
            </w:pPr>
            <w:r w:rsidRPr="003D363D">
              <w:rPr>
                <w:rFonts w:eastAsia="Wingdings 2" w:cs="Wingdings 2"/>
                <w:sz w:val="16"/>
                <w:szCs w:val="16"/>
                <w:lang w:val="en-US"/>
              </w:rPr>
              <w:t>When extracting data to create an Excel spreadsheet report, all appropriate data relating to the report is included. The report is to be downloadable to the local machine on which the application is running.</w:t>
            </w:r>
          </w:p>
        </w:tc>
        <w:tc>
          <w:tcPr>
            <w:tcW w:w="1701" w:type="dxa"/>
            <w:shd w:val="clear" w:color="auto" w:fill="auto"/>
          </w:tcPr>
          <w:p w14:paraId="5A4D3779" w14:textId="060CEBB5" w:rsidR="00592D74" w:rsidRDefault="00592D74" w:rsidP="00592D74">
            <w:pPr>
              <w:snapToGrid w:val="0"/>
              <w:rPr>
                <w:rFonts w:eastAsia="Wingdings 2" w:cs="Wingdings 2"/>
                <w:sz w:val="16"/>
                <w:szCs w:val="16"/>
                <w:lang w:val="en-US"/>
              </w:rPr>
            </w:pPr>
            <w:r>
              <w:rPr>
                <w:rFonts w:eastAsia="Wingdings 2" w:cs="Wingdings 2"/>
                <w:sz w:val="16"/>
                <w:szCs w:val="16"/>
                <w:lang w:val="en-US"/>
              </w:rPr>
              <w:t xml:space="preserve">By </w:t>
            </w:r>
            <w:r w:rsidR="00871D06">
              <w:rPr>
                <w:rFonts w:eastAsia="Wingdings 2" w:cs="Wingdings 2"/>
                <w:sz w:val="16"/>
                <w:szCs w:val="16"/>
                <w:lang w:val="en-US"/>
              </w:rPr>
              <w:t>16/07/2018</w:t>
            </w:r>
          </w:p>
        </w:tc>
        <w:tc>
          <w:tcPr>
            <w:tcW w:w="1559" w:type="dxa"/>
            <w:shd w:val="clear" w:color="auto" w:fill="auto"/>
          </w:tcPr>
          <w:p w14:paraId="5A4D377A" w14:textId="77777777" w:rsidR="00592D74" w:rsidRDefault="00592D74" w:rsidP="00592D74">
            <w:pPr>
              <w:snapToGrid w:val="0"/>
              <w:rPr>
                <w:rFonts w:eastAsia="Wingdings 2" w:cs="Wingdings 2"/>
                <w:sz w:val="16"/>
                <w:szCs w:val="16"/>
                <w:lang w:val="en-US"/>
              </w:rPr>
            </w:pPr>
          </w:p>
        </w:tc>
        <w:tc>
          <w:tcPr>
            <w:tcW w:w="1843" w:type="dxa"/>
            <w:shd w:val="clear" w:color="auto" w:fill="auto"/>
          </w:tcPr>
          <w:p w14:paraId="5A4D377C" w14:textId="4AD69AFF" w:rsidR="00592D74" w:rsidRDefault="008D1B71" w:rsidP="00592D74">
            <w:pPr>
              <w:snapToGrid w:val="0"/>
              <w:rPr>
                <w:rFonts w:eastAsia="Wingdings 2" w:cs="Wingdings 2"/>
                <w:sz w:val="16"/>
                <w:szCs w:val="16"/>
                <w:lang w:val="en-US"/>
              </w:rPr>
            </w:pPr>
            <w:r>
              <w:rPr>
                <w:rFonts w:eastAsia="Wingdings 2" w:cs="Wingdings 2"/>
                <w:sz w:val="16"/>
                <w:szCs w:val="16"/>
                <w:lang w:val="en-US"/>
              </w:rPr>
              <w:t>By 20</w:t>
            </w:r>
            <w:r w:rsidR="00592D74">
              <w:rPr>
                <w:rFonts w:eastAsia="Wingdings 2" w:cs="Wingdings 2"/>
                <w:sz w:val="16"/>
                <w:szCs w:val="16"/>
                <w:lang w:val="en-US"/>
              </w:rPr>
              <w:t>/07/2018</w:t>
            </w:r>
          </w:p>
        </w:tc>
      </w:tr>
      <w:tr w:rsidR="00592D74" w14:paraId="5A4D3787" w14:textId="77777777" w:rsidTr="00C7013B">
        <w:tc>
          <w:tcPr>
            <w:tcW w:w="1559" w:type="dxa"/>
            <w:shd w:val="clear" w:color="auto" w:fill="auto"/>
          </w:tcPr>
          <w:p w14:paraId="7CB18F0B" w14:textId="25236856" w:rsidR="00617DB3" w:rsidDel="00C2015C" w:rsidRDefault="00617DB3" w:rsidP="00592D74">
            <w:pPr>
              <w:rPr>
                <w:del w:id="224" w:author="Jette McKellar" w:date="2018-05-31T21:58:00Z"/>
                <w:sz w:val="16"/>
                <w:szCs w:val="16"/>
              </w:rPr>
            </w:pPr>
            <w:del w:id="225" w:author="Jette McKellar" w:date="2018-05-31T21:58:00Z">
              <w:r w:rsidDel="00C2015C">
                <w:rPr>
                  <w:sz w:val="16"/>
                  <w:szCs w:val="16"/>
                </w:rPr>
                <w:delText>"Log In"</w:delText>
              </w:r>
            </w:del>
          </w:p>
          <w:p w14:paraId="3DE2DA8F" w14:textId="77777777" w:rsidR="00E16A13" w:rsidDel="00C2015C" w:rsidRDefault="00E16A13" w:rsidP="00592D74">
            <w:pPr>
              <w:rPr>
                <w:del w:id="226" w:author="Jette McKellar" w:date="2018-05-31T21:58:00Z"/>
                <w:sz w:val="16"/>
                <w:szCs w:val="16"/>
              </w:rPr>
            </w:pPr>
          </w:p>
          <w:p w14:paraId="4FFE9F0E" w14:textId="77777777" w:rsidR="00E16A13" w:rsidDel="00C2015C" w:rsidRDefault="00E16A13" w:rsidP="00592D74">
            <w:pPr>
              <w:rPr>
                <w:del w:id="227" w:author="Jette McKellar" w:date="2018-05-31T21:58:00Z"/>
                <w:sz w:val="16"/>
                <w:szCs w:val="16"/>
              </w:rPr>
            </w:pPr>
          </w:p>
          <w:p w14:paraId="30984364" w14:textId="5CE2C99B" w:rsidR="00561BA9" w:rsidDel="00C2015C" w:rsidRDefault="00561BA9" w:rsidP="00592D74">
            <w:pPr>
              <w:rPr>
                <w:del w:id="228" w:author="Jette McKellar" w:date="2018-05-31T21:58:00Z"/>
                <w:sz w:val="16"/>
                <w:szCs w:val="16"/>
              </w:rPr>
            </w:pPr>
          </w:p>
          <w:p w14:paraId="0997CEBF" w14:textId="77777777" w:rsidR="00617DB3" w:rsidRDefault="00617DB3" w:rsidP="00592D74">
            <w:pPr>
              <w:rPr>
                <w:sz w:val="16"/>
                <w:szCs w:val="16"/>
              </w:rPr>
            </w:pPr>
            <w:r>
              <w:rPr>
                <w:sz w:val="16"/>
                <w:szCs w:val="16"/>
              </w:rPr>
              <w:t>"Add a Contact"</w:t>
            </w:r>
          </w:p>
          <w:p w14:paraId="28444523" w14:textId="77777777" w:rsidR="00054AD6" w:rsidRDefault="00054AD6" w:rsidP="00592D74">
            <w:pPr>
              <w:rPr>
                <w:sz w:val="16"/>
                <w:szCs w:val="16"/>
              </w:rPr>
            </w:pPr>
          </w:p>
          <w:p w14:paraId="29895114" w14:textId="77777777" w:rsidR="00054AD6" w:rsidRDefault="00054AD6" w:rsidP="00592D74">
            <w:pPr>
              <w:rPr>
                <w:sz w:val="16"/>
                <w:szCs w:val="16"/>
              </w:rPr>
            </w:pPr>
          </w:p>
          <w:p w14:paraId="45FBB75B" w14:textId="77777777" w:rsidR="00054AD6" w:rsidRDefault="00054AD6" w:rsidP="00592D74">
            <w:pPr>
              <w:rPr>
                <w:sz w:val="16"/>
                <w:szCs w:val="16"/>
              </w:rPr>
            </w:pPr>
          </w:p>
          <w:p w14:paraId="40DAADF6" w14:textId="77777777" w:rsidR="00054AD6" w:rsidRDefault="00054AD6" w:rsidP="00592D74">
            <w:pPr>
              <w:rPr>
                <w:sz w:val="16"/>
                <w:szCs w:val="16"/>
              </w:rPr>
            </w:pPr>
          </w:p>
          <w:p w14:paraId="4376861D" w14:textId="77777777" w:rsidR="00054AD6" w:rsidRDefault="00054AD6" w:rsidP="00592D74">
            <w:pPr>
              <w:rPr>
                <w:sz w:val="16"/>
                <w:szCs w:val="16"/>
              </w:rPr>
            </w:pPr>
          </w:p>
          <w:p w14:paraId="0CEDF07F" w14:textId="2D52008B" w:rsidR="00617DB3" w:rsidRDefault="00617DB3" w:rsidP="00592D74">
            <w:pPr>
              <w:rPr>
                <w:sz w:val="16"/>
                <w:szCs w:val="16"/>
              </w:rPr>
            </w:pPr>
            <w:r>
              <w:rPr>
                <w:sz w:val="16"/>
                <w:szCs w:val="16"/>
              </w:rPr>
              <w:t>"Send Report to Contacts"</w:t>
            </w:r>
          </w:p>
          <w:p w14:paraId="49883A0E" w14:textId="77777777" w:rsidR="00054AD6" w:rsidRDefault="00054AD6" w:rsidP="00592D74">
            <w:pPr>
              <w:rPr>
                <w:sz w:val="16"/>
                <w:szCs w:val="16"/>
              </w:rPr>
            </w:pPr>
          </w:p>
          <w:p w14:paraId="60E0D360" w14:textId="77777777" w:rsidR="00054AD6" w:rsidRDefault="00054AD6" w:rsidP="00592D74">
            <w:pPr>
              <w:rPr>
                <w:sz w:val="16"/>
                <w:szCs w:val="16"/>
              </w:rPr>
            </w:pPr>
          </w:p>
          <w:p w14:paraId="692C0B92" w14:textId="77777777" w:rsidR="00054AD6" w:rsidRDefault="00054AD6" w:rsidP="00592D74">
            <w:pPr>
              <w:rPr>
                <w:sz w:val="16"/>
                <w:szCs w:val="16"/>
              </w:rPr>
            </w:pPr>
          </w:p>
          <w:p w14:paraId="6031FC30" w14:textId="77777777" w:rsidR="00054AD6" w:rsidRDefault="00054AD6" w:rsidP="00592D74">
            <w:pPr>
              <w:rPr>
                <w:sz w:val="16"/>
                <w:szCs w:val="16"/>
              </w:rPr>
            </w:pPr>
          </w:p>
          <w:p w14:paraId="1C7AB669" w14:textId="77777777" w:rsidR="00054AD6" w:rsidRDefault="00054AD6" w:rsidP="00592D74">
            <w:pPr>
              <w:rPr>
                <w:sz w:val="16"/>
                <w:szCs w:val="16"/>
              </w:rPr>
            </w:pPr>
          </w:p>
          <w:p w14:paraId="5FBE9A96" w14:textId="77777777" w:rsidR="00054AD6" w:rsidRDefault="00054AD6" w:rsidP="00592D74">
            <w:pPr>
              <w:rPr>
                <w:sz w:val="16"/>
                <w:szCs w:val="16"/>
              </w:rPr>
            </w:pPr>
          </w:p>
          <w:p w14:paraId="23B2BBD1" w14:textId="66B515DF" w:rsidR="00054AD6" w:rsidRDefault="00054AD6" w:rsidP="00592D74">
            <w:pPr>
              <w:rPr>
                <w:sz w:val="16"/>
                <w:szCs w:val="16"/>
              </w:rPr>
            </w:pPr>
          </w:p>
          <w:p w14:paraId="6CD7CD20" w14:textId="77777777" w:rsidR="00DC631E" w:rsidRDefault="00DC631E" w:rsidP="00592D74">
            <w:pPr>
              <w:rPr>
                <w:sz w:val="16"/>
                <w:szCs w:val="16"/>
              </w:rPr>
            </w:pPr>
          </w:p>
          <w:p w14:paraId="1F46CEE2" w14:textId="77777777" w:rsidR="00DC631E" w:rsidRDefault="00DC631E" w:rsidP="00592D74">
            <w:pPr>
              <w:rPr>
                <w:sz w:val="16"/>
                <w:szCs w:val="16"/>
              </w:rPr>
            </w:pPr>
          </w:p>
          <w:p w14:paraId="01D20D64" w14:textId="77777777" w:rsidR="00DC631E" w:rsidRDefault="00DC631E" w:rsidP="00592D74">
            <w:pPr>
              <w:rPr>
                <w:sz w:val="16"/>
                <w:szCs w:val="16"/>
              </w:rPr>
            </w:pPr>
          </w:p>
          <w:p w14:paraId="19C0465F" w14:textId="77777777" w:rsidR="00DC631E" w:rsidRDefault="00DC631E" w:rsidP="00592D74">
            <w:pPr>
              <w:rPr>
                <w:sz w:val="16"/>
                <w:szCs w:val="16"/>
              </w:rPr>
            </w:pPr>
          </w:p>
          <w:p w14:paraId="402A804D" w14:textId="77777777" w:rsidR="00DC631E" w:rsidRDefault="00DC631E" w:rsidP="00592D74">
            <w:pPr>
              <w:rPr>
                <w:sz w:val="16"/>
                <w:szCs w:val="16"/>
              </w:rPr>
            </w:pPr>
          </w:p>
          <w:p w14:paraId="48926B9F" w14:textId="77777777" w:rsidR="00DC631E" w:rsidRDefault="00DC631E" w:rsidP="00592D74">
            <w:pPr>
              <w:rPr>
                <w:sz w:val="16"/>
                <w:szCs w:val="16"/>
              </w:rPr>
            </w:pPr>
          </w:p>
          <w:p w14:paraId="690AE0F8" w14:textId="77777777" w:rsidR="00DC631E" w:rsidRDefault="00DC631E" w:rsidP="00592D74">
            <w:pPr>
              <w:rPr>
                <w:sz w:val="16"/>
                <w:szCs w:val="16"/>
              </w:rPr>
            </w:pPr>
          </w:p>
          <w:p w14:paraId="5A4D377F" w14:textId="0BEC8D1B" w:rsidR="00592D74" w:rsidRPr="00617DB3" w:rsidRDefault="00617DB3" w:rsidP="00592D74">
            <w:pPr>
              <w:rPr>
                <w:sz w:val="16"/>
                <w:szCs w:val="16"/>
              </w:rPr>
            </w:pPr>
            <w:r w:rsidRPr="00617DB3">
              <w:rPr>
                <w:sz w:val="16"/>
                <w:szCs w:val="16"/>
              </w:rPr>
              <w:t>"Edit a Contact"</w:t>
            </w:r>
          </w:p>
        </w:tc>
        <w:tc>
          <w:tcPr>
            <w:tcW w:w="2835" w:type="dxa"/>
            <w:shd w:val="clear" w:color="auto" w:fill="auto"/>
          </w:tcPr>
          <w:p w14:paraId="3C48CC9F" w14:textId="0452C356" w:rsidR="00E16A13" w:rsidDel="00C2015C" w:rsidRDefault="00A61E61" w:rsidP="00592D74">
            <w:pPr>
              <w:pStyle w:val="ListParagraph"/>
              <w:numPr>
                <w:ilvl w:val="0"/>
                <w:numId w:val="21"/>
              </w:numPr>
              <w:tabs>
                <w:tab w:val="left" w:pos="284"/>
              </w:tabs>
              <w:snapToGrid w:val="0"/>
              <w:ind w:left="29" w:firstLine="0"/>
              <w:rPr>
                <w:del w:id="229" w:author="Jette McKellar" w:date="2018-05-31T21:58:00Z"/>
                <w:rFonts w:eastAsia="Wingdings 2" w:cs="Wingdings 2"/>
                <w:sz w:val="16"/>
                <w:szCs w:val="16"/>
                <w:lang w:val="en-US"/>
              </w:rPr>
            </w:pPr>
            <w:del w:id="230" w:author="Jette McKellar" w:date="2018-05-31T21:58:00Z">
              <w:r w:rsidRPr="00A61E61" w:rsidDel="00C2015C">
                <w:rPr>
                  <w:rFonts w:eastAsia="Wingdings 2" w:cs="Wingdings 2"/>
                  <w:sz w:val="16"/>
                  <w:szCs w:val="16"/>
                  <w:lang w:val="en-US"/>
                </w:rPr>
                <w:lastRenderedPageBreak/>
                <w:delText>When a user logs into the application, they will see the options available to them as per their authorisation level</w:delText>
              </w:r>
              <w:r w:rsidDel="00C2015C">
                <w:rPr>
                  <w:rFonts w:eastAsia="Wingdings 2" w:cs="Wingdings 2"/>
                  <w:sz w:val="16"/>
                  <w:szCs w:val="16"/>
                  <w:lang w:val="en-US"/>
                </w:rPr>
                <w:delText>.</w:delText>
              </w:r>
            </w:del>
          </w:p>
          <w:p w14:paraId="390622BE" w14:textId="77777777" w:rsidR="00561BA9" w:rsidRDefault="003B2BB6" w:rsidP="00135751">
            <w:pPr>
              <w:pStyle w:val="ListParagraph"/>
              <w:numPr>
                <w:ilvl w:val="0"/>
                <w:numId w:val="21"/>
              </w:numPr>
              <w:tabs>
                <w:tab w:val="left" w:pos="284"/>
              </w:tabs>
              <w:snapToGrid w:val="0"/>
              <w:ind w:left="29" w:firstLine="0"/>
              <w:rPr>
                <w:rFonts w:eastAsia="Wingdings 2" w:cs="Wingdings 2"/>
                <w:sz w:val="16"/>
                <w:szCs w:val="16"/>
                <w:lang w:val="en-US"/>
              </w:rPr>
            </w:pPr>
            <w:r w:rsidRPr="003B2BB6">
              <w:rPr>
                <w:rFonts w:eastAsia="Wingdings 2" w:cs="Wingdings 2"/>
                <w:sz w:val="16"/>
                <w:szCs w:val="16"/>
                <w:lang w:val="en-US"/>
              </w:rPr>
              <w:t>When a new contact is added to the contacts, their data is saved to the correc</w:t>
            </w:r>
            <w:r w:rsidR="00561BA9">
              <w:rPr>
                <w:rFonts w:eastAsia="Wingdings 2" w:cs="Wingdings 2"/>
                <w:sz w:val="16"/>
                <w:szCs w:val="16"/>
                <w:lang w:val="en-US"/>
              </w:rPr>
              <w:t xml:space="preserve">t table within the database. </w:t>
            </w:r>
          </w:p>
          <w:p w14:paraId="70A33FBC" w14:textId="77777777" w:rsidR="00B108EC" w:rsidRDefault="00561BA9" w:rsidP="00135751">
            <w:pPr>
              <w:pStyle w:val="ListParagraph"/>
              <w:numPr>
                <w:ilvl w:val="0"/>
                <w:numId w:val="21"/>
              </w:numPr>
              <w:tabs>
                <w:tab w:val="left" w:pos="284"/>
              </w:tabs>
              <w:snapToGrid w:val="0"/>
              <w:ind w:left="29" w:firstLine="0"/>
              <w:rPr>
                <w:rFonts w:eastAsia="Wingdings 2" w:cs="Wingdings 2"/>
                <w:sz w:val="16"/>
                <w:szCs w:val="16"/>
                <w:lang w:val="en-US"/>
              </w:rPr>
            </w:pPr>
            <w:r>
              <w:rPr>
                <w:rFonts w:eastAsia="Wingdings 2" w:cs="Wingdings 2"/>
                <w:sz w:val="16"/>
                <w:szCs w:val="16"/>
                <w:lang w:val="en-US"/>
              </w:rPr>
              <w:t>I</w:t>
            </w:r>
            <w:r w:rsidR="003B2BB6" w:rsidRPr="003B2BB6">
              <w:rPr>
                <w:rFonts w:eastAsia="Wingdings 2" w:cs="Wingdings 2"/>
                <w:sz w:val="16"/>
                <w:szCs w:val="16"/>
                <w:lang w:val="en-US"/>
              </w:rPr>
              <w:t>t is possible to send emails to the contact</w:t>
            </w:r>
            <w:r w:rsidR="003B2BB6">
              <w:rPr>
                <w:rFonts w:eastAsia="Wingdings 2" w:cs="Wingdings 2"/>
                <w:sz w:val="16"/>
                <w:szCs w:val="16"/>
                <w:lang w:val="en-US"/>
              </w:rPr>
              <w:t>.</w:t>
            </w:r>
          </w:p>
          <w:p w14:paraId="4C8C852B" w14:textId="68996F3C" w:rsidR="00631EFD" w:rsidRDefault="00631EFD" w:rsidP="00937487">
            <w:pPr>
              <w:pStyle w:val="ListParagraph"/>
              <w:numPr>
                <w:ilvl w:val="0"/>
                <w:numId w:val="21"/>
              </w:numPr>
              <w:tabs>
                <w:tab w:val="left" w:pos="284"/>
              </w:tabs>
              <w:snapToGrid w:val="0"/>
              <w:ind w:left="29" w:firstLine="0"/>
              <w:rPr>
                <w:rFonts w:eastAsia="Wingdings 2" w:cs="Wingdings 2"/>
                <w:sz w:val="16"/>
                <w:szCs w:val="16"/>
                <w:lang w:val="en-US"/>
              </w:rPr>
            </w:pPr>
            <w:r w:rsidRPr="00631EFD">
              <w:rPr>
                <w:rFonts w:eastAsia="Wingdings 2" w:cs="Wingdings 2"/>
                <w:sz w:val="16"/>
                <w:szCs w:val="16"/>
                <w:lang w:val="en-US"/>
              </w:rPr>
              <w:t>Various contacts can be grouped together to form contact lists to enable reports to be sent to a contact list rather than individuals if required</w:t>
            </w:r>
            <w:r>
              <w:rPr>
                <w:rFonts w:eastAsia="Wingdings 2" w:cs="Wingdings 2"/>
                <w:sz w:val="16"/>
                <w:szCs w:val="16"/>
                <w:lang w:val="en-US"/>
              </w:rPr>
              <w:t>.</w:t>
            </w:r>
          </w:p>
          <w:p w14:paraId="3EE0C3D9" w14:textId="77777777" w:rsidR="00054AD6" w:rsidRDefault="00054AD6" w:rsidP="00DC631E">
            <w:pPr>
              <w:pStyle w:val="ListParagraph"/>
              <w:numPr>
                <w:ilvl w:val="0"/>
                <w:numId w:val="21"/>
              </w:numPr>
              <w:tabs>
                <w:tab w:val="left" w:pos="284"/>
              </w:tabs>
              <w:snapToGrid w:val="0"/>
              <w:ind w:left="29" w:firstLine="0"/>
              <w:rPr>
                <w:rFonts w:eastAsia="Wingdings 2" w:cs="Wingdings 2"/>
                <w:sz w:val="16"/>
                <w:szCs w:val="16"/>
                <w:lang w:val="en-US"/>
              </w:rPr>
            </w:pPr>
            <w:r w:rsidRPr="00054AD6">
              <w:rPr>
                <w:rFonts w:eastAsia="Wingdings 2" w:cs="Wingdings 2"/>
                <w:sz w:val="16"/>
                <w:szCs w:val="16"/>
                <w:lang w:val="en-US"/>
              </w:rPr>
              <w:lastRenderedPageBreak/>
              <w:t xml:space="preserve">When a report is to be sent to a contact or contact list, an appropriate email application is opened with the report added as attachments to the message of the email. </w:t>
            </w:r>
          </w:p>
          <w:p w14:paraId="1203C036" w14:textId="77777777" w:rsidR="00054AD6" w:rsidRDefault="00054AD6" w:rsidP="00DC631E">
            <w:pPr>
              <w:pStyle w:val="ListParagraph"/>
              <w:numPr>
                <w:ilvl w:val="0"/>
                <w:numId w:val="21"/>
              </w:numPr>
              <w:tabs>
                <w:tab w:val="left" w:pos="284"/>
              </w:tabs>
              <w:snapToGrid w:val="0"/>
              <w:ind w:left="29" w:firstLine="0"/>
              <w:rPr>
                <w:rFonts w:eastAsia="Wingdings 2" w:cs="Wingdings 2"/>
                <w:sz w:val="16"/>
                <w:szCs w:val="16"/>
                <w:lang w:val="en-US"/>
              </w:rPr>
            </w:pPr>
            <w:r w:rsidRPr="00054AD6">
              <w:rPr>
                <w:rFonts w:eastAsia="Wingdings 2" w:cs="Wingdings 2"/>
                <w:sz w:val="16"/>
                <w:szCs w:val="16"/>
                <w:lang w:val="en-US"/>
              </w:rPr>
              <w:t>A subject line is to be added to the email giving the report name</w:t>
            </w:r>
            <w:r>
              <w:rPr>
                <w:rFonts w:eastAsia="Wingdings 2" w:cs="Wingdings 2"/>
                <w:sz w:val="16"/>
                <w:szCs w:val="16"/>
                <w:lang w:val="en-US"/>
              </w:rPr>
              <w:t>.</w:t>
            </w:r>
          </w:p>
          <w:p w14:paraId="5A4D3781" w14:textId="0E2DCF40" w:rsidR="00FD50F6" w:rsidRPr="003B2BB6" w:rsidRDefault="00FD50F6" w:rsidP="00DC631E">
            <w:pPr>
              <w:pStyle w:val="ListParagraph"/>
              <w:numPr>
                <w:ilvl w:val="0"/>
                <w:numId w:val="21"/>
              </w:numPr>
              <w:tabs>
                <w:tab w:val="left" w:pos="284"/>
              </w:tabs>
              <w:snapToGrid w:val="0"/>
              <w:ind w:left="29" w:firstLine="0"/>
              <w:rPr>
                <w:rFonts w:eastAsia="Wingdings 2" w:cs="Wingdings 2"/>
                <w:sz w:val="16"/>
                <w:szCs w:val="16"/>
                <w:lang w:val="en-US"/>
              </w:rPr>
            </w:pPr>
            <w:r w:rsidRPr="00FD50F6">
              <w:rPr>
                <w:rFonts w:eastAsia="Wingdings 2" w:cs="Wingdings 2"/>
                <w:sz w:val="16"/>
                <w:szCs w:val="16"/>
                <w:lang w:val="en-US"/>
              </w:rPr>
              <w:t>Updating of contact information saves the new information to the correct record in the database and is recalled when a new email is sent to that updated contact</w:t>
            </w:r>
            <w:r>
              <w:rPr>
                <w:rFonts w:eastAsia="Wingdings 2" w:cs="Wingdings 2"/>
                <w:sz w:val="16"/>
                <w:szCs w:val="16"/>
                <w:lang w:val="en-US"/>
              </w:rPr>
              <w:t>.</w:t>
            </w:r>
          </w:p>
        </w:tc>
        <w:tc>
          <w:tcPr>
            <w:tcW w:w="1701" w:type="dxa"/>
            <w:shd w:val="clear" w:color="auto" w:fill="auto"/>
          </w:tcPr>
          <w:p w14:paraId="5A4D3782" w14:textId="197F5050" w:rsidR="00592D74" w:rsidRDefault="00480D9A" w:rsidP="00592D74">
            <w:pPr>
              <w:snapToGrid w:val="0"/>
              <w:rPr>
                <w:rFonts w:eastAsia="Wingdings 2" w:cs="Wingdings 2"/>
                <w:sz w:val="16"/>
                <w:szCs w:val="16"/>
                <w:lang w:val="en-US"/>
              </w:rPr>
            </w:pPr>
            <w:r>
              <w:rPr>
                <w:rFonts w:eastAsia="Wingdings 2" w:cs="Wingdings 2"/>
                <w:sz w:val="16"/>
                <w:szCs w:val="16"/>
                <w:lang w:val="en-US"/>
              </w:rPr>
              <w:lastRenderedPageBreak/>
              <w:t>B</w:t>
            </w:r>
            <w:r w:rsidR="00F41FF3">
              <w:rPr>
                <w:rFonts w:eastAsia="Wingdings 2" w:cs="Wingdings 2"/>
                <w:sz w:val="16"/>
                <w:szCs w:val="16"/>
                <w:lang w:val="en-US"/>
              </w:rPr>
              <w:t>y 30</w:t>
            </w:r>
            <w:r>
              <w:rPr>
                <w:rFonts w:eastAsia="Wingdings 2" w:cs="Wingdings 2"/>
                <w:sz w:val="16"/>
                <w:szCs w:val="16"/>
                <w:lang w:val="en-US"/>
              </w:rPr>
              <w:t>/07/2018</w:t>
            </w:r>
          </w:p>
        </w:tc>
        <w:tc>
          <w:tcPr>
            <w:tcW w:w="1559" w:type="dxa"/>
            <w:shd w:val="clear" w:color="auto" w:fill="auto"/>
          </w:tcPr>
          <w:p w14:paraId="5A4D3783" w14:textId="77777777" w:rsidR="00592D74" w:rsidRDefault="00592D74" w:rsidP="00592D74">
            <w:pPr>
              <w:snapToGrid w:val="0"/>
              <w:rPr>
                <w:rFonts w:eastAsia="Wingdings 2" w:cs="Wingdings 2"/>
                <w:sz w:val="16"/>
                <w:szCs w:val="16"/>
                <w:lang w:val="en-US"/>
              </w:rPr>
            </w:pPr>
          </w:p>
        </w:tc>
        <w:tc>
          <w:tcPr>
            <w:tcW w:w="1843" w:type="dxa"/>
            <w:shd w:val="clear" w:color="auto" w:fill="auto"/>
          </w:tcPr>
          <w:p w14:paraId="5A4D3785" w14:textId="057404CE" w:rsidR="00592D74" w:rsidRDefault="00D36FD1" w:rsidP="00592D74">
            <w:pPr>
              <w:snapToGrid w:val="0"/>
              <w:rPr>
                <w:rFonts w:eastAsia="Wingdings 2" w:cs="Wingdings 2"/>
                <w:sz w:val="16"/>
                <w:szCs w:val="16"/>
                <w:lang w:val="en-US"/>
              </w:rPr>
            </w:pPr>
            <w:r>
              <w:rPr>
                <w:rFonts w:eastAsia="Wingdings 2" w:cs="Wingdings 2"/>
                <w:sz w:val="16"/>
                <w:szCs w:val="16"/>
                <w:lang w:val="en-US"/>
              </w:rPr>
              <w:t>By 3/08/2018</w:t>
            </w:r>
          </w:p>
        </w:tc>
      </w:tr>
      <w:tr w:rsidR="00592D74" w14:paraId="5A4D3790" w14:textId="77777777" w:rsidTr="00C7013B">
        <w:tc>
          <w:tcPr>
            <w:tcW w:w="1559" w:type="dxa"/>
            <w:shd w:val="clear" w:color="auto" w:fill="auto"/>
          </w:tcPr>
          <w:p w14:paraId="10CF3394" w14:textId="77777777" w:rsidR="00202189" w:rsidRDefault="008B7218" w:rsidP="005D3A7E">
            <w:pPr>
              <w:pStyle w:val="paragraph"/>
              <w:spacing w:before="0" w:beforeAutospacing="0" w:after="0" w:afterAutospacing="0" w:line="240" w:lineRule="atLeast"/>
              <w:textAlignment w:val="baseline"/>
              <w:rPr>
                <w:rStyle w:val="normaltextrun"/>
                <w:rFonts w:ascii="Verdana" w:hAnsi="Verdana"/>
                <w:sz w:val="16"/>
                <w:szCs w:val="16"/>
                <w:lang w:val="en-US"/>
              </w:rPr>
            </w:pPr>
            <w:r w:rsidRPr="008B7218">
              <w:rPr>
                <w:rStyle w:val="normaltextrun"/>
                <w:rFonts w:ascii="Verdana" w:hAnsi="Verdana"/>
                <w:sz w:val="16"/>
                <w:szCs w:val="16"/>
                <w:lang w:val="en-US"/>
              </w:rPr>
              <w:t>"Man</w:t>
            </w:r>
            <w:r w:rsidR="00202189">
              <w:rPr>
                <w:rStyle w:val="normaltextrun"/>
                <w:rFonts w:ascii="Verdana" w:hAnsi="Verdana"/>
                <w:sz w:val="16"/>
                <w:szCs w:val="16"/>
                <w:lang w:val="en-US"/>
              </w:rPr>
              <w:t>age User Details – Preferences"</w:t>
            </w:r>
          </w:p>
          <w:p w14:paraId="6D8BD6C7" w14:textId="44B5C2A0" w:rsidR="00580280" w:rsidRDefault="00580280"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0F226A28" w14:textId="77777777" w:rsidR="00580280" w:rsidRDefault="00580280"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07DBAE14" w14:textId="77777777" w:rsidR="00580280" w:rsidRDefault="00580280"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409082A8" w14:textId="77777777" w:rsidR="0099151E" w:rsidRDefault="0099151E" w:rsidP="005D3A7E">
            <w:pPr>
              <w:pStyle w:val="paragraph"/>
              <w:spacing w:before="0" w:beforeAutospacing="0" w:after="0" w:afterAutospacing="0" w:line="240" w:lineRule="atLeast"/>
              <w:textAlignment w:val="baseline"/>
              <w:rPr>
                <w:rStyle w:val="normaltextrun"/>
                <w:rFonts w:ascii="Verdana" w:hAnsi="Verdana"/>
                <w:sz w:val="16"/>
                <w:szCs w:val="16"/>
                <w:lang w:val="en-US"/>
              </w:rPr>
            </w:pPr>
            <w:r>
              <w:rPr>
                <w:rStyle w:val="normaltextrun"/>
                <w:rFonts w:ascii="Verdana" w:hAnsi="Verdana"/>
                <w:sz w:val="16"/>
                <w:szCs w:val="16"/>
                <w:lang w:val="en-US"/>
              </w:rPr>
              <w:t>“Delete a User"</w:t>
            </w:r>
          </w:p>
          <w:p w14:paraId="61DA01BC" w14:textId="77777777" w:rsidR="00D4351F" w:rsidRDefault="00D4351F"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687DE507" w14:textId="77777777" w:rsidR="00D4351F" w:rsidRDefault="00D4351F"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3C5E30BA" w14:textId="77777777" w:rsidR="00D4351F" w:rsidRDefault="00D4351F"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71AD89F8" w14:textId="77777777" w:rsidR="00D4351F" w:rsidRDefault="00D4351F"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4321BA5C" w14:textId="4D1EECE3" w:rsidR="00D4351F" w:rsidRDefault="00D4351F"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4DEC256C" w14:textId="4D049054" w:rsidR="0099151E" w:rsidRDefault="0099151E" w:rsidP="005D3A7E">
            <w:pPr>
              <w:pStyle w:val="paragraph"/>
              <w:spacing w:before="0" w:beforeAutospacing="0" w:after="0" w:afterAutospacing="0" w:line="240" w:lineRule="atLeast"/>
              <w:textAlignment w:val="baseline"/>
              <w:rPr>
                <w:rStyle w:val="normaltextrun"/>
                <w:rFonts w:ascii="Verdana" w:hAnsi="Verdana"/>
                <w:sz w:val="16"/>
                <w:szCs w:val="16"/>
                <w:lang w:val="en-US"/>
              </w:rPr>
            </w:pPr>
            <w:r>
              <w:rPr>
                <w:rStyle w:val="normaltextrun"/>
                <w:rFonts w:ascii="Verdana" w:hAnsi="Verdana"/>
                <w:sz w:val="16"/>
                <w:szCs w:val="16"/>
                <w:lang w:val="en-US"/>
              </w:rPr>
              <w:t>"Change Password"</w:t>
            </w:r>
          </w:p>
          <w:p w14:paraId="45EDC1B0" w14:textId="77777777" w:rsidR="00BF64CE" w:rsidDel="00C2015C" w:rsidRDefault="00BF64CE" w:rsidP="005D3A7E">
            <w:pPr>
              <w:pStyle w:val="paragraph"/>
              <w:spacing w:before="0" w:beforeAutospacing="0" w:after="0" w:afterAutospacing="0" w:line="240" w:lineRule="atLeast"/>
              <w:textAlignment w:val="baseline"/>
              <w:rPr>
                <w:del w:id="231" w:author="Jette McKellar" w:date="2018-05-31T21:59:00Z"/>
                <w:rStyle w:val="normaltextrun"/>
                <w:rFonts w:ascii="Verdana" w:hAnsi="Verdana"/>
                <w:sz w:val="16"/>
                <w:szCs w:val="16"/>
                <w:lang w:val="en-US"/>
              </w:rPr>
            </w:pPr>
          </w:p>
          <w:p w14:paraId="02597DE1" w14:textId="2A0D3E97" w:rsidR="00BF64CE" w:rsidRDefault="00BF64CE"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64383BAB" w14:textId="746622E2" w:rsidR="0099151E" w:rsidDel="00C2015C" w:rsidRDefault="0099151E" w:rsidP="005D3A7E">
            <w:pPr>
              <w:pStyle w:val="paragraph"/>
              <w:spacing w:before="0" w:beforeAutospacing="0" w:after="0" w:afterAutospacing="0" w:line="240" w:lineRule="atLeast"/>
              <w:textAlignment w:val="baseline"/>
              <w:rPr>
                <w:del w:id="232" w:author="Jette McKellar" w:date="2018-05-31T21:59:00Z"/>
                <w:rStyle w:val="normaltextrun"/>
                <w:rFonts w:ascii="Verdana" w:hAnsi="Verdana"/>
                <w:sz w:val="16"/>
                <w:szCs w:val="16"/>
                <w:lang w:val="en-US"/>
              </w:rPr>
            </w:pPr>
            <w:del w:id="233" w:author="Jette McKellar" w:date="2018-05-31T21:59:00Z">
              <w:r w:rsidDel="00C2015C">
                <w:rPr>
                  <w:rStyle w:val="normaltextrun"/>
                  <w:rFonts w:ascii="Verdana" w:hAnsi="Verdana"/>
                  <w:sz w:val="16"/>
                  <w:szCs w:val="16"/>
                  <w:lang w:val="en-US"/>
                </w:rPr>
                <w:delText>"Edit Error Submission Form"</w:delText>
              </w:r>
            </w:del>
          </w:p>
          <w:p w14:paraId="58B06032" w14:textId="77777777" w:rsidR="005D3A7E" w:rsidDel="00C2015C" w:rsidRDefault="005D3A7E" w:rsidP="005D3A7E">
            <w:pPr>
              <w:pStyle w:val="paragraph"/>
              <w:spacing w:before="0" w:beforeAutospacing="0" w:after="0" w:afterAutospacing="0" w:line="240" w:lineRule="atLeast"/>
              <w:textAlignment w:val="baseline"/>
              <w:rPr>
                <w:del w:id="234" w:author="Jette McKellar" w:date="2018-05-31T21:59:00Z"/>
                <w:rStyle w:val="normaltextrun"/>
                <w:rFonts w:ascii="Verdana" w:hAnsi="Verdana"/>
                <w:sz w:val="16"/>
                <w:szCs w:val="16"/>
                <w:lang w:val="en-US"/>
              </w:rPr>
            </w:pPr>
          </w:p>
          <w:p w14:paraId="6FA6CB3E" w14:textId="10B328BE" w:rsidR="005D3A7E" w:rsidDel="00C2015C" w:rsidRDefault="005D3A7E" w:rsidP="005D3A7E">
            <w:pPr>
              <w:pStyle w:val="paragraph"/>
              <w:spacing w:before="0" w:beforeAutospacing="0" w:after="0" w:afterAutospacing="0" w:line="240" w:lineRule="atLeast"/>
              <w:textAlignment w:val="baseline"/>
              <w:rPr>
                <w:del w:id="235" w:author="Jette McKellar" w:date="2018-05-31T21:59:00Z"/>
                <w:rStyle w:val="normaltextrun"/>
                <w:rFonts w:ascii="Verdana" w:hAnsi="Verdana"/>
                <w:sz w:val="16"/>
                <w:szCs w:val="16"/>
                <w:lang w:val="en-US"/>
              </w:rPr>
            </w:pPr>
          </w:p>
          <w:p w14:paraId="65524D7D" w14:textId="77777777" w:rsidR="005D3A7E" w:rsidRDefault="005D3A7E" w:rsidP="005D3A7E">
            <w:pPr>
              <w:pStyle w:val="paragraph"/>
              <w:spacing w:before="0" w:beforeAutospacing="0" w:after="0" w:afterAutospacing="0" w:line="240" w:lineRule="atLeast"/>
              <w:textAlignment w:val="baseline"/>
              <w:rPr>
                <w:rStyle w:val="normaltextrun"/>
                <w:rFonts w:ascii="Verdana" w:hAnsi="Verdana"/>
                <w:sz w:val="16"/>
                <w:szCs w:val="16"/>
                <w:lang w:val="en-US"/>
              </w:rPr>
            </w:pPr>
          </w:p>
          <w:p w14:paraId="5A4D3788" w14:textId="5985270E" w:rsidR="00592D74" w:rsidRDefault="008B7218" w:rsidP="005D3A7E">
            <w:pPr>
              <w:pStyle w:val="paragraph"/>
              <w:spacing w:before="0" w:beforeAutospacing="0" w:after="0" w:afterAutospacing="0" w:line="240" w:lineRule="atLeast"/>
              <w:textAlignment w:val="baseline"/>
            </w:pPr>
            <w:r w:rsidRPr="008B7218">
              <w:rPr>
                <w:rStyle w:val="normaltextrun"/>
                <w:rFonts w:ascii="Verdana" w:hAnsi="Verdana"/>
                <w:sz w:val="16"/>
                <w:szCs w:val="16"/>
                <w:lang w:val="en-US"/>
              </w:rPr>
              <w:t>"Remove a Contact"</w:t>
            </w:r>
            <w:r w:rsidRPr="008B7218">
              <w:rPr>
                <w:rStyle w:val="eop"/>
                <w:rFonts w:ascii="Verdana" w:hAnsi="Verdana"/>
                <w:sz w:val="16"/>
                <w:szCs w:val="16"/>
              </w:rPr>
              <w:t> </w:t>
            </w:r>
          </w:p>
        </w:tc>
        <w:tc>
          <w:tcPr>
            <w:tcW w:w="2835" w:type="dxa"/>
            <w:shd w:val="clear" w:color="auto" w:fill="auto"/>
          </w:tcPr>
          <w:p w14:paraId="33441042" w14:textId="77777777" w:rsidR="00592D74" w:rsidRDefault="009A3281" w:rsidP="009A3281">
            <w:pPr>
              <w:pStyle w:val="ListParagraph"/>
              <w:numPr>
                <w:ilvl w:val="0"/>
                <w:numId w:val="21"/>
              </w:numPr>
              <w:tabs>
                <w:tab w:val="left" w:pos="284"/>
              </w:tabs>
              <w:snapToGrid w:val="0"/>
              <w:ind w:left="29" w:firstLine="0"/>
              <w:rPr>
                <w:rFonts w:eastAsia="Wingdings 2" w:cs="Wingdings 2"/>
                <w:sz w:val="16"/>
                <w:szCs w:val="16"/>
                <w:lang w:val="en-US"/>
              </w:rPr>
            </w:pPr>
            <w:r w:rsidRPr="009A3281">
              <w:rPr>
                <w:rFonts w:eastAsia="Wingdings 2" w:cs="Wingdings 2"/>
                <w:sz w:val="16"/>
                <w:szCs w:val="16"/>
                <w:lang w:val="en-US"/>
              </w:rPr>
              <w:t>An update of user preferences ensures user can only perform tasks outlined by the authorisation level given to the user (user, supervisor, administrator)</w:t>
            </w:r>
            <w:r w:rsidR="00580280">
              <w:rPr>
                <w:rFonts w:eastAsia="Wingdings 2" w:cs="Wingdings 2"/>
                <w:sz w:val="16"/>
                <w:szCs w:val="16"/>
                <w:lang w:val="en-US"/>
              </w:rPr>
              <w:t>.</w:t>
            </w:r>
          </w:p>
          <w:p w14:paraId="33D1890F" w14:textId="77777777" w:rsidR="002F03BC" w:rsidRDefault="00580280" w:rsidP="002F03BC">
            <w:pPr>
              <w:pStyle w:val="ListParagraph"/>
              <w:numPr>
                <w:ilvl w:val="0"/>
                <w:numId w:val="21"/>
              </w:numPr>
              <w:tabs>
                <w:tab w:val="left" w:pos="284"/>
              </w:tabs>
              <w:snapToGrid w:val="0"/>
              <w:ind w:left="29" w:firstLine="0"/>
              <w:rPr>
                <w:rFonts w:eastAsia="Wingdings 2" w:cs="Wingdings 2"/>
                <w:sz w:val="16"/>
                <w:szCs w:val="16"/>
                <w:lang w:val="en-US"/>
              </w:rPr>
            </w:pPr>
            <w:r w:rsidRPr="00580280">
              <w:rPr>
                <w:rFonts w:eastAsia="Wingdings 2" w:cs="Wingdings 2"/>
                <w:sz w:val="16"/>
                <w:szCs w:val="16"/>
                <w:lang w:val="en-US"/>
              </w:rPr>
              <w:t xml:space="preserve">A deleted user will not have access to the application. </w:t>
            </w:r>
          </w:p>
          <w:p w14:paraId="30741F5F" w14:textId="77777777" w:rsidR="00580280" w:rsidRDefault="002F03BC" w:rsidP="002F03BC">
            <w:pPr>
              <w:pStyle w:val="ListParagraph"/>
              <w:numPr>
                <w:ilvl w:val="0"/>
                <w:numId w:val="21"/>
              </w:numPr>
              <w:tabs>
                <w:tab w:val="left" w:pos="284"/>
              </w:tabs>
              <w:snapToGrid w:val="0"/>
              <w:ind w:left="29" w:firstLine="0"/>
              <w:rPr>
                <w:rFonts w:eastAsia="Wingdings 2" w:cs="Wingdings 2"/>
                <w:sz w:val="16"/>
                <w:szCs w:val="16"/>
                <w:lang w:val="en-US"/>
              </w:rPr>
            </w:pPr>
            <w:r>
              <w:rPr>
                <w:rFonts w:eastAsia="Wingdings 2" w:cs="Wingdings 2"/>
                <w:sz w:val="16"/>
                <w:szCs w:val="16"/>
                <w:lang w:val="en-US"/>
              </w:rPr>
              <w:t>U</w:t>
            </w:r>
            <w:r w:rsidR="00580280" w:rsidRPr="00580280">
              <w:rPr>
                <w:rFonts w:eastAsia="Wingdings 2" w:cs="Wingdings 2"/>
                <w:sz w:val="16"/>
                <w:szCs w:val="16"/>
                <w:lang w:val="en-US"/>
              </w:rPr>
              <w:t>ser details are to remain in the database for auditing purposes and to appear on reports as required</w:t>
            </w:r>
            <w:r>
              <w:rPr>
                <w:rFonts w:eastAsia="Wingdings 2" w:cs="Wingdings 2"/>
                <w:sz w:val="16"/>
                <w:szCs w:val="16"/>
                <w:lang w:val="en-US"/>
              </w:rPr>
              <w:t>.</w:t>
            </w:r>
          </w:p>
          <w:p w14:paraId="35D00DC5" w14:textId="4AF1AA39" w:rsidR="006C4B6E" w:rsidRDefault="006C4B6E" w:rsidP="00BF64CE">
            <w:pPr>
              <w:pStyle w:val="ListParagraph"/>
              <w:numPr>
                <w:ilvl w:val="0"/>
                <w:numId w:val="21"/>
              </w:numPr>
              <w:tabs>
                <w:tab w:val="left" w:pos="284"/>
              </w:tabs>
              <w:snapToGrid w:val="0"/>
              <w:ind w:left="29" w:firstLine="0"/>
              <w:rPr>
                <w:rFonts w:eastAsia="Wingdings 2" w:cs="Wingdings 2"/>
                <w:sz w:val="16"/>
                <w:szCs w:val="16"/>
                <w:lang w:val="en-US"/>
              </w:rPr>
            </w:pPr>
            <w:r w:rsidRPr="006C4B6E">
              <w:rPr>
                <w:rFonts w:eastAsia="Wingdings 2" w:cs="Wingdings 2"/>
                <w:sz w:val="16"/>
                <w:szCs w:val="16"/>
                <w:lang w:val="en-US"/>
              </w:rPr>
              <w:t xml:space="preserve">When a user changes their password, they </w:t>
            </w:r>
            <w:r w:rsidR="00BF64CE" w:rsidRPr="006C4B6E">
              <w:rPr>
                <w:rFonts w:eastAsia="Wingdings 2" w:cs="Wingdings 2"/>
                <w:sz w:val="16"/>
                <w:szCs w:val="16"/>
                <w:lang w:val="en-US"/>
              </w:rPr>
              <w:t>can</w:t>
            </w:r>
            <w:r w:rsidRPr="006C4B6E">
              <w:rPr>
                <w:rFonts w:eastAsia="Wingdings 2" w:cs="Wingdings 2"/>
                <w:sz w:val="16"/>
                <w:szCs w:val="16"/>
                <w:lang w:val="en-US"/>
              </w:rPr>
              <w:t xml:space="preserve"> login to application at their authorised level</w:t>
            </w:r>
            <w:r w:rsidR="00BF64CE">
              <w:rPr>
                <w:rFonts w:eastAsia="Wingdings 2" w:cs="Wingdings 2"/>
                <w:sz w:val="16"/>
                <w:szCs w:val="16"/>
                <w:lang w:val="en-US"/>
              </w:rPr>
              <w:t>.</w:t>
            </w:r>
          </w:p>
          <w:p w14:paraId="0EA8C328" w14:textId="692EC195" w:rsidR="00BF64CE" w:rsidDel="00C2015C" w:rsidRDefault="00BF64CE" w:rsidP="005D3A7E">
            <w:pPr>
              <w:pStyle w:val="ListParagraph"/>
              <w:numPr>
                <w:ilvl w:val="0"/>
                <w:numId w:val="21"/>
              </w:numPr>
              <w:tabs>
                <w:tab w:val="left" w:pos="284"/>
              </w:tabs>
              <w:snapToGrid w:val="0"/>
              <w:ind w:left="29" w:firstLine="0"/>
              <w:rPr>
                <w:del w:id="236" w:author="Jette McKellar" w:date="2018-05-31T21:59:00Z"/>
                <w:rFonts w:eastAsia="Wingdings 2" w:cs="Wingdings 2"/>
                <w:sz w:val="16"/>
                <w:szCs w:val="16"/>
                <w:lang w:val="en-US"/>
              </w:rPr>
            </w:pPr>
            <w:del w:id="237" w:author="Jette McKellar" w:date="2018-05-31T21:59:00Z">
              <w:r w:rsidRPr="00BF64CE" w:rsidDel="00C2015C">
                <w:rPr>
                  <w:rFonts w:eastAsia="Wingdings 2" w:cs="Wingdings 2"/>
                  <w:sz w:val="16"/>
                  <w:szCs w:val="16"/>
                  <w:lang w:val="en-US"/>
                </w:rPr>
                <w:delText>A form that is customised will still enable data to be saved to appropriate database tables, enabling data to be extracted in same method used prior to changes to form being made</w:delText>
              </w:r>
              <w:r w:rsidR="005D3A7E" w:rsidDel="00C2015C">
                <w:rPr>
                  <w:rFonts w:eastAsia="Wingdings 2" w:cs="Wingdings 2"/>
                  <w:sz w:val="16"/>
                  <w:szCs w:val="16"/>
                  <w:lang w:val="en-US"/>
                </w:rPr>
                <w:delText>.</w:delText>
              </w:r>
            </w:del>
          </w:p>
          <w:p w14:paraId="5A4D378A" w14:textId="2428A493" w:rsidR="005D3A7E" w:rsidRDefault="005C4CBB" w:rsidP="005C4CBB">
            <w:pPr>
              <w:pStyle w:val="ListParagraph"/>
              <w:numPr>
                <w:ilvl w:val="0"/>
                <w:numId w:val="21"/>
              </w:numPr>
              <w:tabs>
                <w:tab w:val="left" w:pos="284"/>
              </w:tabs>
              <w:snapToGrid w:val="0"/>
              <w:ind w:left="29" w:firstLine="0"/>
              <w:rPr>
                <w:rFonts w:eastAsia="Wingdings 2" w:cs="Wingdings 2"/>
                <w:sz w:val="16"/>
                <w:szCs w:val="16"/>
                <w:lang w:val="en-US"/>
              </w:rPr>
            </w:pPr>
            <w:r w:rsidRPr="005C4CBB">
              <w:rPr>
                <w:rFonts w:eastAsia="Wingdings 2" w:cs="Wingdings 2"/>
                <w:sz w:val="16"/>
                <w:szCs w:val="16"/>
                <w:lang w:val="en-US"/>
              </w:rPr>
              <w:t>Deleting a contact from the contact list will make the record unavailable to authorised users</w:t>
            </w:r>
          </w:p>
        </w:tc>
        <w:tc>
          <w:tcPr>
            <w:tcW w:w="1701" w:type="dxa"/>
            <w:shd w:val="clear" w:color="auto" w:fill="auto"/>
          </w:tcPr>
          <w:p w14:paraId="5A4D378B" w14:textId="66BFD29C" w:rsidR="00592D74" w:rsidRDefault="00F41FF3" w:rsidP="00592D74">
            <w:pPr>
              <w:snapToGrid w:val="0"/>
              <w:rPr>
                <w:rFonts w:eastAsia="Wingdings 2" w:cs="Wingdings 2"/>
                <w:sz w:val="16"/>
                <w:szCs w:val="16"/>
                <w:lang w:val="en-US"/>
              </w:rPr>
            </w:pPr>
            <w:r>
              <w:rPr>
                <w:rFonts w:eastAsia="Wingdings 2" w:cs="Wingdings 2"/>
                <w:sz w:val="16"/>
                <w:szCs w:val="16"/>
                <w:lang w:val="en-US"/>
              </w:rPr>
              <w:t>By 13/08/2018</w:t>
            </w:r>
          </w:p>
        </w:tc>
        <w:tc>
          <w:tcPr>
            <w:tcW w:w="1559" w:type="dxa"/>
            <w:shd w:val="clear" w:color="auto" w:fill="auto"/>
          </w:tcPr>
          <w:p w14:paraId="5A4D378C" w14:textId="77777777" w:rsidR="00592D74" w:rsidRDefault="00592D74" w:rsidP="00592D74">
            <w:pPr>
              <w:snapToGrid w:val="0"/>
              <w:rPr>
                <w:rFonts w:eastAsia="Wingdings 2" w:cs="Wingdings 2"/>
                <w:sz w:val="16"/>
                <w:szCs w:val="16"/>
                <w:lang w:val="en-US"/>
              </w:rPr>
            </w:pPr>
          </w:p>
        </w:tc>
        <w:tc>
          <w:tcPr>
            <w:tcW w:w="1843" w:type="dxa"/>
            <w:shd w:val="clear" w:color="auto" w:fill="auto"/>
          </w:tcPr>
          <w:p w14:paraId="5A4D378E" w14:textId="6A9754F4" w:rsidR="00592D74" w:rsidRDefault="003679F1" w:rsidP="00592D74">
            <w:pPr>
              <w:snapToGrid w:val="0"/>
              <w:rPr>
                <w:rFonts w:eastAsia="Wingdings 2" w:cs="Wingdings 2"/>
                <w:sz w:val="16"/>
                <w:szCs w:val="16"/>
                <w:lang w:val="en-US"/>
              </w:rPr>
            </w:pPr>
            <w:r>
              <w:rPr>
                <w:rFonts w:eastAsia="Wingdings 2" w:cs="Wingdings 2"/>
                <w:sz w:val="16"/>
                <w:szCs w:val="16"/>
                <w:lang w:val="en-US"/>
              </w:rPr>
              <w:t>By</w:t>
            </w:r>
            <w:r w:rsidR="00434303">
              <w:rPr>
                <w:rFonts w:eastAsia="Wingdings 2" w:cs="Wingdings 2"/>
                <w:sz w:val="16"/>
                <w:szCs w:val="16"/>
                <w:lang w:val="en-US"/>
              </w:rPr>
              <w:t xml:space="preserve"> 17/08/2018</w:t>
            </w:r>
          </w:p>
        </w:tc>
      </w:tr>
      <w:tr w:rsidR="00592D74" w14:paraId="5A4D3799" w14:textId="77777777" w:rsidTr="00C7013B">
        <w:tc>
          <w:tcPr>
            <w:tcW w:w="1559" w:type="dxa"/>
            <w:shd w:val="clear" w:color="auto" w:fill="auto"/>
          </w:tcPr>
          <w:p w14:paraId="5A4D3791" w14:textId="481AD30E" w:rsidR="00592D74" w:rsidRDefault="00056BED" w:rsidP="00592D74">
            <w:r w:rsidRPr="00056BED">
              <w:rPr>
                <w:rFonts w:eastAsia="Wingdings 2" w:cs="Wingdings 2"/>
                <w:sz w:val="16"/>
                <w:szCs w:val="16"/>
                <w:lang w:val="en-US"/>
              </w:rPr>
              <w:t>Deploy Application in Trial Environment</w:t>
            </w:r>
            <w:r w:rsidR="00FC705F">
              <w:rPr>
                <w:rFonts w:eastAsia="Wingdings 2" w:cs="Wingdings 2"/>
                <w:sz w:val="16"/>
                <w:szCs w:val="16"/>
                <w:lang w:val="en-US"/>
              </w:rPr>
              <w:t xml:space="preserve"> – External UAT Testing Round 1</w:t>
            </w:r>
          </w:p>
        </w:tc>
        <w:tc>
          <w:tcPr>
            <w:tcW w:w="2835" w:type="dxa"/>
            <w:shd w:val="clear" w:color="auto" w:fill="auto"/>
          </w:tcPr>
          <w:p w14:paraId="5A4D3793" w14:textId="77777777" w:rsidR="00592D74" w:rsidRDefault="00592D74" w:rsidP="00592D74">
            <w:pPr>
              <w:snapToGrid w:val="0"/>
              <w:rPr>
                <w:rFonts w:eastAsia="Wingdings 2" w:cs="Wingdings 2"/>
                <w:sz w:val="16"/>
                <w:szCs w:val="16"/>
                <w:lang w:val="en-US"/>
              </w:rPr>
            </w:pPr>
          </w:p>
        </w:tc>
        <w:tc>
          <w:tcPr>
            <w:tcW w:w="1701" w:type="dxa"/>
            <w:shd w:val="clear" w:color="auto" w:fill="auto"/>
          </w:tcPr>
          <w:p w14:paraId="5A4D3794" w14:textId="3E786534" w:rsidR="00592D74" w:rsidRDefault="000E3D0B" w:rsidP="00592D74">
            <w:pPr>
              <w:snapToGrid w:val="0"/>
              <w:rPr>
                <w:rFonts w:eastAsia="Wingdings 2" w:cs="Wingdings 2"/>
                <w:sz w:val="16"/>
                <w:szCs w:val="16"/>
                <w:lang w:val="en-US"/>
              </w:rPr>
            </w:pPr>
            <w:r>
              <w:rPr>
                <w:rFonts w:eastAsia="Wingdings 2" w:cs="Wingdings 2"/>
                <w:sz w:val="16"/>
                <w:szCs w:val="16"/>
                <w:lang w:val="en-US"/>
              </w:rPr>
              <w:t>By 10/09/2018</w:t>
            </w:r>
          </w:p>
        </w:tc>
        <w:tc>
          <w:tcPr>
            <w:tcW w:w="1559" w:type="dxa"/>
            <w:shd w:val="clear" w:color="auto" w:fill="auto"/>
          </w:tcPr>
          <w:p w14:paraId="5A4D3795" w14:textId="56A7978E" w:rsidR="00592D74" w:rsidRDefault="000E3D0B" w:rsidP="00592D74">
            <w:pPr>
              <w:snapToGrid w:val="0"/>
              <w:rPr>
                <w:rFonts w:eastAsia="Wingdings 2" w:cs="Wingdings 2"/>
                <w:sz w:val="16"/>
                <w:szCs w:val="16"/>
                <w:lang w:val="en-US"/>
              </w:rPr>
            </w:pPr>
            <w:r>
              <w:rPr>
                <w:rFonts w:eastAsia="Wingdings 2" w:cs="Wingdings 2"/>
                <w:sz w:val="16"/>
                <w:szCs w:val="16"/>
                <w:lang w:val="en-US"/>
              </w:rPr>
              <w:t>Test</w:t>
            </w:r>
            <w:r w:rsidR="00031AE7">
              <w:rPr>
                <w:rFonts w:eastAsia="Wingdings 2" w:cs="Wingdings 2"/>
                <w:sz w:val="16"/>
                <w:szCs w:val="16"/>
                <w:lang w:val="en-US"/>
              </w:rPr>
              <w:t xml:space="preserve"> first half of</w:t>
            </w:r>
            <w:r>
              <w:rPr>
                <w:rFonts w:eastAsia="Wingdings 2" w:cs="Wingdings 2"/>
                <w:sz w:val="16"/>
                <w:szCs w:val="16"/>
                <w:lang w:val="en-US"/>
              </w:rPr>
              <w:t xml:space="preserve"> application to ensure </w:t>
            </w:r>
            <w:r w:rsidR="003D263E">
              <w:rPr>
                <w:rFonts w:eastAsia="Wingdings 2" w:cs="Wingdings 2"/>
                <w:sz w:val="16"/>
                <w:szCs w:val="16"/>
                <w:lang w:val="en-US"/>
              </w:rPr>
              <w:t>the application works</w:t>
            </w:r>
            <w:r w:rsidR="00B80ABC">
              <w:rPr>
                <w:rFonts w:eastAsia="Wingdings 2" w:cs="Wingdings 2"/>
                <w:sz w:val="16"/>
                <w:szCs w:val="16"/>
                <w:lang w:val="en-US"/>
              </w:rPr>
              <w:t>. Go through use case</w:t>
            </w:r>
            <w:r w:rsidR="00ED76BD">
              <w:rPr>
                <w:rFonts w:eastAsia="Wingdings 2" w:cs="Wingdings 2"/>
                <w:sz w:val="16"/>
                <w:szCs w:val="16"/>
                <w:lang w:val="en-US"/>
              </w:rPr>
              <w:t xml:space="preserve"> testing.</w:t>
            </w:r>
          </w:p>
        </w:tc>
        <w:tc>
          <w:tcPr>
            <w:tcW w:w="1843" w:type="dxa"/>
            <w:shd w:val="clear" w:color="auto" w:fill="auto"/>
          </w:tcPr>
          <w:p w14:paraId="5A4D3797" w14:textId="7C5BA197" w:rsidR="00592D74" w:rsidRDefault="000E3D0B" w:rsidP="00592D74">
            <w:pPr>
              <w:snapToGrid w:val="0"/>
              <w:rPr>
                <w:rFonts w:eastAsia="Wingdings 2" w:cs="Wingdings 2"/>
                <w:sz w:val="16"/>
                <w:szCs w:val="16"/>
                <w:lang w:val="en-US"/>
              </w:rPr>
            </w:pPr>
            <w:r>
              <w:rPr>
                <w:rFonts w:eastAsia="Wingdings 2" w:cs="Wingdings 2"/>
                <w:sz w:val="16"/>
                <w:szCs w:val="16"/>
                <w:lang w:val="en-US"/>
              </w:rPr>
              <w:t>By 14/09/2018</w:t>
            </w:r>
          </w:p>
        </w:tc>
      </w:tr>
      <w:tr w:rsidR="00592D74" w14:paraId="5A4D37A2" w14:textId="77777777" w:rsidTr="00C7013B">
        <w:tc>
          <w:tcPr>
            <w:tcW w:w="1559" w:type="dxa"/>
            <w:shd w:val="clear" w:color="auto" w:fill="auto"/>
          </w:tcPr>
          <w:p w14:paraId="5A4D379A" w14:textId="6D20A221" w:rsidR="00592D74" w:rsidRDefault="00FC705F" w:rsidP="00592D74">
            <w:r w:rsidRPr="00056BED">
              <w:rPr>
                <w:rFonts w:eastAsia="Wingdings 2" w:cs="Wingdings 2"/>
                <w:sz w:val="16"/>
                <w:szCs w:val="16"/>
                <w:lang w:val="en-US"/>
              </w:rPr>
              <w:t>Deploy Application in Trial Environment</w:t>
            </w:r>
            <w:r>
              <w:rPr>
                <w:rFonts w:eastAsia="Wingdings 2" w:cs="Wingdings 2"/>
                <w:sz w:val="16"/>
                <w:szCs w:val="16"/>
                <w:lang w:val="en-US"/>
              </w:rPr>
              <w:t xml:space="preserve"> – External UAT Testing Round 2</w:t>
            </w:r>
          </w:p>
        </w:tc>
        <w:tc>
          <w:tcPr>
            <w:tcW w:w="2835" w:type="dxa"/>
            <w:shd w:val="clear" w:color="auto" w:fill="auto"/>
          </w:tcPr>
          <w:p w14:paraId="5A4D379C" w14:textId="77777777" w:rsidR="00592D74" w:rsidRDefault="00592D74" w:rsidP="00592D74">
            <w:pPr>
              <w:snapToGrid w:val="0"/>
              <w:rPr>
                <w:rFonts w:eastAsia="Wingdings 2" w:cs="Wingdings 2"/>
                <w:sz w:val="16"/>
                <w:szCs w:val="16"/>
                <w:lang w:val="en-US"/>
              </w:rPr>
            </w:pPr>
          </w:p>
        </w:tc>
        <w:tc>
          <w:tcPr>
            <w:tcW w:w="1701" w:type="dxa"/>
            <w:shd w:val="clear" w:color="auto" w:fill="auto"/>
          </w:tcPr>
          <w:p w14:paraId="5A4D379D" w14:textId="7C0C8CD0" w:rsidR="00592D74" w:rsidRDefault="00FC705F" w:rsidP="00592D74">
            <w:pPr>
              <w:snapToGrid w:val="0"/>
              <w:rPr>
                <w:rFonts w:eastAsia="Wingdings 2" w:cs="Wingdings 2"/>
                <w:sz w:val="16"/>
                <w:szCs w:val="16"/>
                <w:lang w:val="en-US"/>
              </w:rPr>
            </w:pPr>
            <w:r>
              <w:rPr>
                <w:rFonts w:eastAsia="Wingdings 2" w:cs="Wingdings 2"/>
                <w:sz w:val="16"/>
                <w:szCs w:val="16"/>
                <w:lang w:val="en-US"/>
              </w:rPr>
              <w:t>By 24/09/2018</w:t>
            </w:r>
          </w:p>
        </w:tc>
        <w:tc>
          <w:tcPr>
            <w:tcW w:w="1559" w:type="dxa"/>
            <w:shd w:val="clear" w:color="auto" w:fill="auto"/>
          </w:tcPr>
          <w:p w14:paraId="5A4D379E" w14:textId="1E505C5F" w:rsidR="00592D74" w:rsidRDefault="008F4756" w:rsidP="00592D74">
            <w:pPr>
              <w:snapToGrid w:val="0"/>
              <w:rPr>
                <w:rFonts w:eastAsia="Wingdings 2" w:cs="Wingdings 2"/>
                <w:sz w:val="16"/>
                <w:szCs w:val="16"/>
                <w:lang w:val="en-US"/>
              </w:rPr>
            </w:pPr>
            <w:r>
              <w:rPr>
                <w:rFonts w:eastAsia="Wingdings 2" w:cs="Wingdings 2"/>
                <w:sz w:val="16"/>
                <w:szCs w:val="16"/>
                <w:lang w:val="en-US"/>
              </w:rPr>
              <w:t xml:space="preserve">Test </w:t>
            </w:r>
            <w:r w:rsidR="00FC705F">
              <w:rPr>
                <w:rFonts w:eastAsia="Wingdings 2" w:cs="Wingdings 2"/>
                <w:sz w:val="16"/>
                <w:szCs w:val="16"/>
                <w:lang w:val="en-US"/>
              </w:rPr>
              <w:t xml:space="preserve">second half of </w:t>
            </w:r>
            <w:r>
              <w:rPr>
                <w:rFonts w:eastAsia="Wingdings 2" w:cs="Wingdings 2"/>
                <w:sz w:val="16"/>
                <w:szCs w:val="16"/>
                <w:lang w:val="en-US"/>
              </w:rPr>
              <w:t>application to ensure the application works</w:t>
            </w:r>
            <w:r w:rsidR="00ED76BD">
              <w:rPr>
                <w:rFonts w:eastAsia="Wingdings 2" w:cs="Wingdings 2"/>
                <w:sz w:val="16"/>
                <w:szCs w:val="16"/>
                <w:lang w:val="en-US"/>
              </w:rPr>
              <w:t>. Go through use case testing.</w:t>
            </w:r>
          </w:p>
        </w:tc>
        <w:tc>
          <w:tcPr>
            <w:tcW w:w="1843" w:type="dxa"/>
            <w:shd w:val="clear" w:color="auto" w:fill="auto"/>
          </w:tcPr>
          <w:p w14:paraId="5A4D37A0" w14:textId="3B760512" w:rsidR="00592D74" w:rsidRDefault="008F4756" w:rsidP="00592D74">
            <w:pPr>
              <w:snapToGrid w:val="0"/>
              <w:rPr>
                <w:rFonts w:eastAsia="Wingdings 2" w:cs="Wingdings 2"/>
                <w:sz w:val="16"/>
                <w:szCs w:val="16"/>
                <w:lang w:val="en-US"/>
              </w:rPr>
            </w:pPr>
            <w:r>
              <w:rPr>
                <w:rFonts w:eastAsia="Wingdings 2" w:cs="Wingdings 2"/>
                <w:sz w:val="16"/>
                <w:szCs w:val="16"/>
                <w:lang w:val="en-US"/>
              </w:rPr>
              <w:t>By 28/09/2018</w:t>
            </w:r>
          </w:p>
        </w:tc>
      </w:tr>
    </w:tbl>
    <w:p w14:paraId="5A4D37F2" w14:textId="77777777" w:rsidR="007F523B" w:rsidRDefault="00E932BE">
      <w:pPr>
        <w:pStyle w:val="Heading1"/>
      </w:pPr>
      <w:bookmarkStart w:id="238" w:name="_Toc515568156"/>
      <w:r>
        <w:rPr>
          <w:rFonts w:eastAsia="Wingdings 2" w:cs="Wingdings 2"/>
          <w:lang w:val="en-US"/>
        </w:rPr>
        <w:lastRenderedPageBreak/>
        <w:t>Approach</w:t>
      </w:r>
      <w:bookmarkEnd w:id="238"/>
    </w:p>
    <w:p w14:paraId="5A4D37F3" w14:textId="5CE164F0" w:rsidR="007F523B" w:rsidDel="00122DC2" w:rsidRDefault="00E932BE" w:rsidP="00122DC2">
      <w:pPr>
        <w:rPr>
          <w:del w:id="239" w:author="Jette McKellar" w:date="2018-05-31T22:09:00Z"/>
        </w:rPr>
        <w:pPrChange w:id="240" w:author="Jette McKellar" w:date="2018-05-31T22:09:00Z">
          <w:pPr/>
        </w:pPrChange>
      </w:pPr>
      <w:r>
        <w:rPr>
          <w:rFonts w:eastAsia="Wingdings 2" w:cs="Wingdings 2"/>
          <w:lang w:val="en-US"/>
        </w:rPr>
        <w:t xml:space="preserve">In this chapter each test level in the test strategy (the </w:t>
      </w:r>
      <w:r>
        <w:rPr>
          <w:rFonts w:eastAsia="Wingdings 2" w:cs="Wingdings 2"/>
          <w:i/>
          <w:lang w:val="en-US"/>
        </w:rPr>
        <w:t>what</w:t>
      </w:r>
      <w:r>
        <w:rPr>
          <w:rFonts w:eastAsia="Wingdings 2" w:cs="Wingdings 2"/>
          <w:lang w:val="en-US"/>
        </w:rPr>
        <w:t xml:space="preserve">) will be translated to a concrete test approach (the </w:t>
      </w:r>
      <w:r>
        <w:rPr>
          <w:rFonts w:eastAsia="Wingdings 2" w:cs="Wingdings 2"/>
          <w:i/>
          <w:lang w:val="en-US"/>
        </w:rPr>
        <w:t>how</w:t>
      </w:r>
      <w:r>
        <w:rPr>
          <w:rFonts w:eastAsia="Wingdings 2" w:cs="Wingdings 2"/>
          <w:lang w:val="en-US"/>
        </w:rPr>
        <w:t xml:space="preserve">). </w:t>
      </w:r>
      <w:ins w:id="241" w:author="Jette McKellar" w:date="2018-05-31T22:09:00Z">
        <w:r w:rsidR="00122DC2">
          <w:rPr>
            <w:rFonts w:eastAsia="Wingdings 2" w:cs="Wingdings 2"/>
            <w:lang w:val="en-US"/>
          </w:rPr>
          <w:t>UAT scripts will be created for each u</w:t>
        </w:r>
      </w:ins>
      <w:ins w:id="242" w:author="Jette McKellar" w:date="2018-05-31T22:10:00Z">
        <w:r w:rsidR="00122DC2">
          <w:rPr>
            <w:rFonts w:eastAsia="Wingdings 2" w:cs="Wingdings 2"/>
            <w:lang w:val="en-US"/>
          </w:rPr>
          <w:t xml:space="preserve">ser case for testing and can </w:t>
        </w:r>
      </w:ins>
      <w:ins w:id="243" w:author="Jette McKellar" w:date="2018-05-31T22:11:00Z">
        <w:r w:rsidR="00122DC2">
          <w:rPr>
            <w:rFonts w:eastAsia="Wingdings 2" w:cs="Wingdings 2"/>
            <w:lang w:val="en-US"/>
          </w:rPr>
          <w:t xml:space="preserve">be found in the </w:t>
        </w:r>
      </w:ins>
      <w:ins w:id="244" w:author="Jette McKellar" w:date="2018-05-31T22:12:00Z">
        <w:r w:rsidR="00122DC2">
          <w:rPr>
            <w:rFonts w:eastAsia="Wingdings 2" w:cs="Wingdings 2"/>
            <w:lang w:val="en-US"/>
          </w:rPr>
          <w:fldChar w:fldCharType="begin"/>
        </w:r>
        <w:r w:rsidR="00122DC2">
          <w:rPr>
            <w:rFonts w:eastAsia="Wingdings 2" w:cs="Wingdings 2"/>
            <w:lang w:val="en-US"/>
          </w:rPr>
          <w:instrText xml:space="preserve"> HYPERLINK "https://bitbucket.org/itc303teampharmacon/pharmacy_app/src/master/documents/UAT%20Test%20Scripts/Completed%20Tests/" </w:instrText>
        </w:r>
        <w:r w:rsidR="00122DC2">
          <w:rPr>
            <w:rFonts w:eastAsia="Wingdings 2" w:cs="Wingdings 2"/>
            <w:lang w:val="en-US"/>
          </w:rPr>
        </w:r>
        <w:r w:rsidR="00122DC2">
          <w:rPr>
            <w:rFonts w:eastAsia="Wingdings 2" w:cs="Wingdings 2"/>
            <w:lang w:val="en-US"/>
          </w:rPr>
          <w:fldChar w:fldCharType="separate"/>
        </w:r>
        <w:r w:rsidR="00122DC2" w:rsidRPr="00122DC2">
          <w:rPr>
            <w:rStyle w:val="Hyperlink"/>
            <w:rFonts w:eastAsia="Wingdings 2" w:cs="Wingdings 2"/>
            <w:lang w:val="en-US"/>
          </w:rPr>
          <w:t>UAT Test Scripts</w:t>
        </w:r>
        <w:r w:rsidR="00122DC2">
          <w:rPr>
            <w:rFonts w:eastAsia="Wingdings 2" w:cs="Wingdings 2"/>
            <w:lang w:val="en-US"/>
          </w:rPr>
          <w:fldChar w:fldCharType="end"/>
        </w:r>
      </w:ins>
      <w:ins w:id="245" w:author="Jette McKellar" w:date="2018-05-31T22:11:00Z">
        <w:r w:rsidR="00122DC2">
          <w:rPr>
            <w:rFonts w:eastAsia="Wingdings 2" w:cs="Wingdings 2"/>
            <w:lang w:val="en-US"/>
          </w:rPr>
          <w:t xml:space="preserve"> fo</w:t>
        </w:r>
      </w:ins>
      <w:ins w:id="246" w:author="Jette McKellar" w:date="2018-05-31T22:12:00Z">
        <w:r w:rsidR="00122DC2">
          <w:rPr>
            <w:rFonts w:eastAsia="Wingdings 2" w:cs="Wingdings 2"/>
            <w:lang w:val="en-US"/>
          </w:rPr>
          <w:t>lder.</w:t>
        </w:r>
      </w:ins>
      <w:del w:id="247" w:author="Jette McKellar" w:date="2018-05-31T22:09:00Z">
        <w:r w:rsidDel="00122DC2">
          <w:rPr>
            <w:rFonts w:eastAsia="Wingdings 2" w:cs="Wingdings 2"/>
            <w:color w:val="3366FF"/>
            <w:lang w:val="en-US"/>
          </w:rPr>
          <w:delText>&lt;&lt; Make sure that the described test approach reflects the test strategy from chapter 4! Each element from the test strategy has to return here! This paragraph can be more concise if there will be test plans (TP) drawn up for each test level. (Refer to the TP’s that have to be written). There are two important factors that determine whether TP’s are being written or not:</w:delText>
        </w:r>
      </w:del>
    </w:p>
    <w:p w14:paraId="5A4D37F4" w14:textId="195072C9" w:rsidR="007F523B" w:rsidDel="00122DC2" w:rsidRDefault="00E932BE" w:rsidP="00122DC2">
      <w:pPr>
        <w:rPr>
          <w:del w:id="248" w:author="Jette McKellar" w:date="2018-05-31T22:09:00Z"/>
        </w:rPr>
        <w:pPrChange w:id="249" w:author="Jette McKellar" w:date="2018-05-31T22:09:00Z">
          <w:pPr>
            <w:pStyle w:val="Bullet"/>
            <w:numPr>
              <w:numId w:val="11"/>
            </w:numPr>
            <w:tabs>
              <w:tab w:val="left" w:pos="283"/>
              <w:tab w:val="num" w:pos="360"/>
            </w:tabs>
            <w:ind w:left="360" w:hanging="360"/>
          </w:pPr>
        </w:pPrChange>
      </w:pPr>
      <w:del w:id="250" w:author="Jette McKellar" w:date="2018-05-31T22:09:00Z">
        <w:r w:rsidDel="00122DC2">
          <w:rPr>
            <w:rFonts w:eastAsia="Wingdings 2" w:cs="Wingdings 2"/>
            <w:color w:val="3366FF"/>
            <w:lang w:val="en-US"/>
          </w:rPr>
          <w:delText>The size of the project;</w:delText>
        </w:r>
      </w:del>
    </w:p>
    <w:p w14:paraId="5A4D37F5" w14:textId="3E503B12" w:rsidR="007F523B" w:rsidRDefault="00E932BE" w:rsidP="00122DC2">
      <w:pPr>
        <w:pPrChange w:id="251" w:author="Jette McKellar" w:date="2018-05-31T22:09:00Z">
          <w:pPr>
            <w:pStyle w:val="Bullet"/>
            <w:numPr>
              <w:numId w:val="11"/>
            </w:numPr>
            <w:tabs>
              <w:tab w:val="left" w:pos="283"/>
              <w:tab w:val="num" w:pos="360"/>
            </w:tabs>
            <w:ind w:left="360" w:hanging="360"/>
          </w:pPr>
        </w:pPrChange>
      </w:pPr>
      <w:del w:id="252" w:author="Jette McKellar" w:date="2018-05-31T22:09:00Z">
        <w:r w:rsidDel="00122DC2">
          <w:rPr>
            <w:rFonts w:eastAsia="Wingdings 2" w:cs="Wingdings 2"/>
            <w:color w:val="3366FF"/>
            <w:lang w:val="en-US"/>
          </w:rPr>
          <w:delText>The level of uncertainties and ambiguities that are there at the moment of writing the MTP.&gt;&gt;</w:delText>
        </w:r>
      </w:del>
    </w:p>
    <w:p w14:paraId="5A4D37F6" w14:textId="77777777" w:rsidR="007F523B" w:rsidRDefault="00E932BE">
      <w:pPr>
        <w:pStyle w:val="Heading2"/>
      </w:pPr>
      <w:bookmarkStart w:id="253" w:name="_Toc515568157"/>
      <w:r>
        <w:rPr>
          <w:rFonts w:eastAsia="Wingdings 2" w:cs="Wingdings 2"/>
          <w:lang w:val="en-US"/>
        </w:rPr>
        <w:t>Test levels</w:t>
      </w:r>
      <w:bookmarkEnd w:id="253"/>
    </w:p>
    <w:p w14:paraId="5A4D37F8" w14:textId="77777777" w:rsidR="007F523B" w:rsidRDefault="00E932BE">
      <w:r>
        <w:rPr>
          <w:rFonts w:eastAsia="Wingdings 2" w:cs="Wingdings 2"/>
          <w:lang w:val="en-US"/>
        </w:rPr>
        <w:t>For this MTP the following test levels are acknowledged:</w:t>
      </w:r>
    </w:p>
    <w:p w14:paraId="5A4D37F9" w14:textId="77777777" w:rsidR="007F523B" w:rsidRDefault="007F523B">
      <w:pPr>
        <w:rPr>
          <w:rFonts w:eastAsia="Wingdings 2" w:cs="Wingdings 2"/>
          <w:lang w:val="en-US"/>
        </w:rPr>
      </w:pPr>
    </w:p>
    <w:tbl>
      <w:tblPr>
        <w:tblW w:w="0" w:type="auto"/>
        <w:tblInd w:w="-5" w:type="dxa"/>
        <w:tblLayout w:type="fixed"/>
        <w:tblLook w:val="0000" w:firstRow="0" w:lastRow="0" w:firstColumn="0" w:lastColumn="0" w:noHBand="0" w:noVBand="0"/>
      </w:tblPr>
      <w:tblGrid>
        <w:gridCol w:w="2802"/>
        <w:gridCol w:w="5254"/>
      </w:tblGrid>
      <w:tr w:rsidR="007F523B" w14:paraId="5A4D37FC" w14:textId="77777777" w:rsidTr="682508C4">
        <w:tc>
          <w:tcPr>
            <w:tcW w:w="2802" w:type="dxa"/>
            <w:tcBorders>
              <w:top w:val="single" w:sz="4" w:space="0" w:color="000000" w:themeColor="text1"/>
              <w:left w:val="single" w:sz="4" w:space="0" w:color="000000" w:themeColor="text1"/>
              <w:bottom w:val="single" w:sz="4" w:space="0" w:color="000000" w:themeColor="text1"/>
            </w:tcBorders>
            <w:shd w:val="clear" w:color="auto" w:fill="E5E5E5"/>
          </w:tcPr>
          <w:p w14:paraId="5A4D37FA" w14:textId="77777777" w:rsidR="007F523B" w:rsidRDefault="00E932BE">
            <w:r>
              <w:rPr>
                <w:rFonts w:eastAsia="Wingdings 2" w:cs="Wingdings 2"/>
                <w:b/>
                <w:sz w:val="16"/>
                <w:szCs w:val="16"/>
                <w:lang w:val="en-US"/>
              </w:rPr>
              <w:t>Test level</w:t>
            </w:r>
          </w:p>
        </w:tc>
        <w:tc>
          <w:tcPr>
            <w:tcW w:w="5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E5E5"/>
          </w:tcPr>
          <w:p w14:paraId="5A4D37FB" w14:textId="77777777" w:rsidR="007F523B" w:rsidRDefault="00E932BE">
            <w:r>
              <w:rPr>
                <w:rFonts w:eastAsia="Wingdings 2" w:cs="Wingdings 2"/>
                <w:b/>
                <w:sz w:val="16"/>
                <w:szCs w:val="16"/>
                <w:lang w:val="en-US"/>
              </w:rPr>
              <w:t>Goal</w:t>
            </w:r>
          </w:p>
        </w:tc>
      </w:tr>
      <w:tr w:rsidR="007F523B" w14:paraId="5A4D37FF" w14:textId="77777777" w:rsidTr="682508C4">
        <w:tc>
          <w:tcPr>
            <w:tcW w:w="2802" w:type="dxa"/>
            <w:tcBorders>
              <w:top w:val="single" w:sz="4" w:space="0" w:color="000000" w:themeColor="text1"/>
              <w:left w:val="single" w:sz="4" w:space="0" w:color="000000" w:themeColor="text1"/>
              <w:bottom w:val="single" w:sz="4" w:space="0" w:color="000000" w:themeColor="text1"/>
            </w:tcBorders>
            <w:shd w:val="clear" w:color="auto" w:fill="auto"/>
          </w:tcPr>
          <w:p w14:paraId="5A4D37FD" w14:textId="2EB63B6D" w:rsidR="007F523B" w:rsidRPr="000B2574" w:rsidRDefault="000B2574">
            <w:pPr>
              <w:snapToGrid w:val="0"/>
              <w:rPr>
                <w:rFonts w:eastAsia="Wingdings 2" w:cs="Wingdings 2"/>
                <w:sz w:val="16"/>
                <w:szCs w:val="16"/>
                <w:lang w:val="en-US"/>
              </w:rPr>
            </w:pPr>
            <w:r w:rsidRPr="000B2574">
              <w:rPr>
                <w:rFonts w:eastAsia="Wingdings 2" w:cs="Wingdings 2"/>
                <w:sz w:val="16"/>
                <w:szCs w:val="16"/>
                <w:lang w:val="en-US"/>
              </w:rPr>
              <w:t>Unit Test</w:t>
            </w:r>
          </w:p>
        </w:tc>
        <w:tc>
          <w:tcPr>
            <w:tcW w:w="5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BE34EF4" w14:textId="77777777" w:rsidR="007F523B" w:rsidRDefault="000B2574">
            <w:pPr>
              <w:snapToGrid w:val="0"/>
              <w:rPr>
                <w:ins w:id="254" w:author="Jette McKellar" w:date="2018-05-31T22:01:00Z"/>
                <w:rFonts w:eastAsia="Wingdings 2" w:cs="Wingdings 2"/>
                <w:sz w:val="16"/>
                <w:szCs w:val="16"/>
                <w:lang w:val="en-US"/>
              </w:rPr>
            </w:pPr>
            <w:r>
              <w:rPr>
                <w:rFonts w:eastAsia="Wingdings 2" w:cs="Wingdings 2"/>
                <w:sz w:val="16"/>
                <w:szCs w:val="16"/>
                <w:lang w:val="en-US"/>
              </w:rPr>
              <w:t>To ensure that each part of the developed code works as intended and is fit for purpose.</w:t>
            </w:r>
          </w:p>
          <w:p w14:paraId="5A4D37FE" w14:textId="73F68D8E" w:rsidR="00C2015C" w:rsidRPr="00C2015C" w:rsidRDefault="00C2015C">
            <w:pPr>
              <w:snapToGrid w:val="0"/>
              <w:rPr>
                <w:rFonts w:eastAsia="Wingdings 2" w:cs="Wingdings 2"/>
                <w:i/>
                <w:sz w:val="16"/>
                <w:szCs w:val="16"/>
                <w:lang w:val="en-US"/>
                <w:rPrChange w:id="255" w:author="Jette McKellar" w:date="2018-05-31T22:01:00Z">
                  <w:rPr>
                    <w:rFonts w:eastAsia="Wingdings 2" w:cs="Wingdings 2"/>
                    <w:sz w:val="16"/>
                    <w:szCs w:val="16"/>
                    <w:lang w:val="en-US"/>
                  </w:rPr>
                </w:rPrChange>
              </w:rPr>
            </w:pPr>
            <w:ins w:id="256" w:author="Jette McKellar" w:date="2018-05-31T22:01:00Z">
              <w:r>
                <w:rPr>
                  <w:rFonts w:eastAsia="Wingdings 2" w:cs="Wingdings 2"/>
                  <w:i/>
                  <w:sz w:val="16"/>
                  <w:szCs w:val="16"/>
                  <w:lang w:val="en-US"/>
                </w:rPr>
                <w:t>Decision has been made not to complete this level of testing</w:t>
              </w:r>
            </w:ins>
          </w:p>
        </w:tc>
      </w:tr>
      <w:tr w:rsidR="007F523B" w14:paraId="5A4D3802" w14:textId="77777777" w:rsidTr="682508C4">
        <w:tc>
          <w:tcPr>
            <w:tcW w:w="2802" w:type="dxa"/>
            <w:tcBorders>
              <w:top w:val="single" w:sz="4" w:space="0" w:color="000000" w:themeColor="text1"/>
              <w:left w:val="single" w:sz="4" w:space="0" w:color="000000" w:themeColor="text1"/>
              <w:bottom w:val="single" w:sz="4" w:space="0" w:color="000000" w:themeColor="text1"/>
            </w:tcBorders>
            <w:shd w:val="clear" w:color="auto" w:fill="auto"/>
          </w:tcPr>
          <w:p w14:paraId="5A4D3800" w14:textId="4BC7044E" w:rsidR="007F523B" w:rsidRDefault="000B2574">
            <w:pPr>
              <w:snapToGrid w:val="0"/>
              <w:rPr>
                <w:rFonts w:eastAsia="Wingdings 2" w:cs="Wingdings 2"/>
                <w:sz w:val="16"/>
                <w:szCs w:val="16"/>
                <w:lang w:val="en-US"/>
              </w:rPr>
            </w:pPr>
            <w:r>
              <w:rPr>
                <w:rFonts w:eastAsia="Wingdings 2" w:cs="Wingdings 2"/>
                <w:sz w:val="16"/>
                <w:szCs w:val="16"/>
                <w:lang w:val="en-US"/>
              </w:rPr>
              <w:t>Integration Test</w:t>
            </w:r>
          </w:p>
        </w:tc>
        <w:tc>
          <w:tcPr>
            <w:tcW w:w="5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A5105F1" w14:textId="77777777" w:rsidR="007F523B" w:rsidRDefault="000B2574">
            <w:pPr>
              <w:snapToGrid w:val="0"/>
              <w:rPr>
                <w:ins w:id="257" w:author="Jette McKellar" w:date="2018-05-31T22:01:00Z"/>
                <w:rFonts w:eastAsia="Wingdings 2" w:cs="Wingdings 2"/>
                <w:sz w:val="16"/>
                <w:szCs w:val="16"/>
                <w:lang w:val="en-US"/>
              </w:rPr>
            </w:pPr>
            <w:r>
              <w:rPr>
                <w:rFonts w:eastAsia="Wingdings 2" w:cs="Wingdings 2"/>
                <w:sz w:val="16"/>
                <w:szCs w:val="16"/>
                <w:lang w:val="en-US"/>
              </w:rPr>
              <w:t>To ensure that each part of the developed code works as intended when introduced to the rest of the project, and that interactions between sections of code produce the correct results.</w:t>
            </w:r>
          </w:p>
          <w:p w14:paraId="5A4D3801" w14:textId="4C158176" w:rsidR="00C2015C" w:rsidRDefault="00C2015C">
            <w:pPr>
              <w:snapToGrid w:val="0"/>
              <w:rPr>
                <w:rFonts w:eastAsia="Wingdings 2" w:cs="Wingdings 2"/>
                <w:sz w:val="16"/>
                <w:szCs w:val="16"/>
                <w:lang w:val="en-US"/>
              </w:rPr>
            </w:pPr>
            <w:ins w:id="258" w:author="Jette McKellar" w:date="2018-05-31T22:01:00Z">
              <w:r>
                <w:rPr>
                  <w:rFonts w:eastAsia="Wingdings 2" w:cs="Wingdings 2"/>
                  <w:i/>
                  <w:sz w:val="16"/>
                  <w:szCs w:val="16"/>
                  <w:lang w:val="en-US"/>
                </w:rPr>
                <w:t>Decision has been made not to complete this level of testing</w:t>
              </w:r>
            </w:ins>
          </w:p>
        </w:tc>
      </w:tr>
      <w:tr w:rsidR="000B2574" w14:paraId="1C3FCE08" w14:textId="77777777" w:rsidTr="682508C4">
        <w:tc>
          <w:tcPr>
            <w:tcW w:w="2802" w:type="dxa"/>
            <w:tcBorders>
              <w:top w:val="single" w:sz="4" w:space="0" w:color="000000" w:themeColor="text1"/>
              <w:left w:val="single" w:sz="4" w:space="0" w:color="000000" w:themeColor="text1"/>
              <w:bottom w:val="single" w:sz="4" w:space="0" w:color="000000" w:themeColor="text1"/>
            </w:tcBorders>
            <w:shd w:val="clear" w:color="auto" w:fill="auto"/>
          </w:tcPr>
          <w:p w14:paraId="6EDE8DE8" w14:textId="4FA3F338" w:rsidR="000B2574" w:rsidRDefault="000B2574">
            <w:pPr>
              <w:snapToGrid w:val="0"/>
              <w:rPr>
                <w:rFonts w:eastAsia="Wingdings 2" w:cs="Wingdings 2"/>
                <w:sz w:val="16"/>
                <w:szCs w:val="16"/>
                <w:lang w:val="en-US"/>
              </w:rPr>
            </w:pPr>
            <w:r>
              <w:rPr>
                <w:rFonts w:eastAsia="Wingdings 2" w:cs="Wingdings 2"/>
                <w:sz w:val="16"/>
                <w:szCs w:val="16"/>
                <w:lang w:val="en-US"/>
              </w:rPr>
              <w:t>System Test</w:t>
            </w:r>
          </w:p>
        </w:tc>
        <w:tc>
          <w:tcPr>
            <w:tcW w:w="5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AF6E1C2" w14:textId="51CDCA43" w:rsidR="000B2574" w:rsidRDefault="000B2574">
            <w:pPr>
              <w:snapToGrid w:val="0"/>
              <w:rPr>
                <w:rFonts w:eastAsia="Wingdings 2" w:cs="Wingdings 2"/>
                <w:sz w:val="16"/>
                <w:szCs w:val="16"/>
                <w:lang w:val="en-US"/>
              </w:rPr>
            </w:pPr>
            <w:r>
              <w:rPr>
                <w:rFonts w:eastAsia="Wingdings 2" w:cs="Wingdings 2"/>
                <w:sz w:val="16"/>
                <w:szCs w:val="16"/>
                <w:lang w:val="en-US"/>
              </w:rPr>
              <w:t>To ensure that the completed system works as expected once each aspect of the code is fully integrated.</w:t>
            </w:r>
          </w:p>
        </w:tc>
      </w:tr>
      <w:tr w:rsidR="000B2574" w14:paraId="1C50DC79" w14:textId="77777777" w:rsidTr="682508C4">
        <w:tc>
          <w:tcPr>
            <w:tcW w:w="2802" w:type="dxa"/>
            <w:tcBorders>
              <w:top w:val="single" w:sz="4" w:space="0" w:color="000000" w:themeColor="text1"/>
              <w:left w:val="single" w:sz="4" w:space="0" w:color="000000" w:themeColor="text1"/>
              <w:bottom w:val="single" w:sz="4" w:space="0" w:color="000000" w:themeColor="text1"/>
            </w:tcBorders>
            <w:shd w:val="clear" w:color="auto" w:fill="auto"/>
          </w:tcPr>
          <w:p w14:paraId="0510F864" w14:textId="47C7FD69" w:rsidR="000B2574" w:rsidRDefault="000B2574">
            <w:pPr>
              <w:snapToGrid w:val="0"/>
              <w:rPr>
                <w:rFonts w:eastAsia="Wingdings 2" w:cs="Wingdings 2"/>
                <w:sz w:val="16"/>
                <w:szCs w:val="16"/>
                <w:lang w:val="en-US"/>
              </w:rPr>
            </w:pPr>
            <w:r>
              <w:rPr>
                <w:rFonts w:eastAsia="Wingdings 2" w:cs="Wingdings 2"/>
                <w:sz w:val="16"/>
                <w:szCs w:val="16"/>
                <w:lang w:val="en-US"/>
              </w:rPr>
              <w:t>User Acceptance Test</w:t>
            </w:r>
          </w:p>
        </w:tc>
        <w:tc>
          <w:tcPr>
            <w:tcW w:w="5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F2E3C2C" w14:textId="77777777" w:rsidR="000B2574" w:rsidRDefault="000B2574">
            <w:pPr>
              <w:snapToGrid w:val="0"/>
              <w:rPr>
                <w:ins w:id="259" w:author="Jette McKellar" w:date="2018-05-31T22:01:00Z"/>
                <w:rFonts w:eastAsia="Wingdings 2" w:cs="Wingdings 2"/>
                <w:sz w:val="16"/>
                <w:szCs w:val="16"/>
                <w:lang w:val="en-US"/>
              </w:rPr>
            </w:pPr>
            <w:r>
              <w:rPr>
                <w:rFonts w:eastAsia="Wingdings 2" w:cs="Wingdings 2"/>
                <w:sz w:val="16"/>
                <w:szCs w:val="16"/>
                <w:lang w:val="en-US"/>
              </w:rPr>
              <w:t>To ensure that the completed system is capable of correctly executing each use case as described in the use case description.</w:t>
            </w:r>
          </w:p>
          <w:p w14:paraId="7715D9C9" w14:textId="71671459" w:rsidR="00C2015C" w:rsidRPr="00C2015C" w:rsidRDefault="00C2015C">
            <w:pPr>
              <w:snapToGrid w:val="0"/>
              <w:rPr>
                <w:rFonts w:eastAsia="Wingdings 2" w:cs="Wingdings 2"/>
                <w:i/>
                <w:sz w:val="16"/>
                <w:szCs w:val="16"/>
                <w:lang w:val="en-US"/>
                <w:rPrChange w:id="260" w:author="Jette McKellar" w:date="2018-05-31T22:01:00Z">
                  <w:rPr>
                    <w:rFonts w:eastAsia="Wingdings 2" w:cs="Wingdings 2"/>
                    <w:sz w:val="16"/>
                    <w:szCs w:val="16"/>
                    <w:lang w:val="en-US"/>
                  </w:rPr>
                </w:rPrChange>
              </w:rPr>
            </w:pPr>
            <w:ins w:id="261" w:author="Jette McKellar" w:date="2018-05-31T22:01:00Z">
              <w:r>
                <w:rPr>
                  <w:rFonts w:eastAsia="Wingdings 2" w:cs="Wingdings 2"/>
                  <w:i/>
                  <w:sz w:val="16"/>
                  <w:szCs w:val="16"/>
                  <w:lang w:val="en-US"/>
                </w:rPr>
                <w:t>Decision made to compl</w:t>
              </w:r>
            </w:ins>
            <w:ins w:id="262" w:author="Jette McKellar" w:date="2018-05-31T22:02:00Z">
              <w:r>
                <w:rPr>
                  <w:rFonts w:eastAsia="Wingdings 2" w:cs="Wingdings 2"/>
                  <w:i/>
                  <w:sz w:val="16"/>
                  <w:szCs w:val="16"/>
                  <w:lang w:val="en-US"/>
                </w:rPr>
                <w:t>ete thorough UAT testing to ensure all facets of the application work as expected</w:t>
              </w:r>
            </w:ins>
          </w:p>
        </w:tc>
      </w:tr>
      <w:tr w:rsidR="000B2574" w14:paraId="69322CC4" w14:textId="77777777" w:rsidTr="682508C4">
        <w:tc>
          <w:tcPr>
            <w:tcW w:w="2802" w:type="dxa"/>
            <w:tcBorders>
              <w:top w:val="single" w:sz="4" w:space="0" w:color="000000" w:themeColor="text1"/>
              <w:left w:val="single" w:sz="4" w:space="0" w:color="000000" w:themeColor="text1"/>
              <w:bottom w:val="single" w:sz="4" w:space="0" w:color="000000" w:themeColor="text1"/>
            </w:tcBorders>
            <w:shd w:val="clear" w:color="auto" w:fill="auto"/>
          </w:tcPr>
          <w:p w14:paraId="6606BF2B" w14:textId="393F69DF" w:rsidR="000B2574" w:rsidRDefault="000B2574">
            <w:pPr>
              <w:snapToGrid w:val="0"/>
              <w:rPr>
                <w:rFonts w:eastAsia="Wingdings 2" w:cs="Wingdings 2"/>
                <w:sz w:val="16"/>
                <w:szCs w:val="16"/>
                <w:lang w:val="en-US"/>
              </w:rPr>
            </w:pPr>
            <w:r>
              <w:rPr>
                <w:rFonts w:eastAsia="Wingdings 2" w:cs="Wingdings 2"/>
                <w:sz w:val="16"/>
                <w:szCs w:val="16"/>
                <w:lang w:val="en-US"/>
              </w:rPr>
              <w:t>Beta test</w:t>
            </w:r>
          </w:p>
        </w:tc>
        <w:tc>
          <w:tcPr>
            <w:tcW w:w="52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BE0C6AA" w14:textId="65302266" w:rsidR="000B2574" w:rsidRDefault="000B2574">
            <w:pPr>
              <w:snapToGrid w:val="0"/>
              <w:rPr>
                <w:rFonts w:eastAsia="Wingdings 2" w:cs="Wingdings 2"/>
                <w:sz w:val="16"/>
                <w:szCs w:val="16"/>
                <w:lang w:val="en-US"/>
              </w:rPr>
            </w:pPr>
            <w:r>
              <w:rPr>
                <w:rFonts w:eastAsia="Wingdings 2" w:cs="Wingdings 2"/>
                <w:sz w:val="16"/>
                <w:szCs w:val="16"/>
                <w:lang w:val="en-US"/>
              </w:rPr>
              <w:t>To ensure that the completed product works as intended in the production environment, when being used by actual users.</w:t>
            </w:r>
          </w:p>
        </w:tc>
      </w:tr>
    </w:tbl>
    <w:p w14:paraId="10A526DE" w14:textId="533C837C" w:rsidR="002D4D2B" w:rsidRPr="002D4D2B" w:rsidRDefault="002D4D2B">
      <w:pPr>
        <w:rPr>
          <w:color w:val="000000" w:themeColor="text1"/>
        </w:rPr>
      </w:pPr>
      <w:r>
        <w:rPr>
          <w:rFonts w:eastAsia="Wingdings 2" w:cs="Wingdings 2"/>
          <w:color w:val="000000" w:themeColor="text1"/>
          <w:lang w:val="en-US"/>
        </w:rPr>
        <w:t>Each Iteration Plan created by Team Pharmacon will evaluate the project</w:t>
      </w:r>
      <w:r w:rsidR="00CE1E33">
        <w:rPr>
          <w:rFonts w:eastAsia="Wingdings 2" w:cs="Wingdings 2"/>
          <w:color w:val="000000" w:themeColor="text1"/>
          <w:lang w:val="en-US"/>
        </w:rPr>
        <w:t xml:space="preserve"> strategy and status. These documents can be located </w:t>
      </w:r>
      <w:r w:rsidR="00C021AF">
        <w:rPr>
          <w:rFonts w:eastAsia="Wingdings 2" w:cs="Wingdings 2"/>
          <w:color w:val="000000" w:themeColor="text1"/>
          <w:lang w:val="en-US"/>
        </w:rPr>
        <w:t xml:space="preserve">in the </w:t>
      </w:r>
      <w:hyperlink r:id="rId25" w:history="1">
        <w:r w:rsidR="00C021AF" w:rsidRPr="00371638">
          <w:rPr>
            <w:rStyle w:val="Hyperlink"/>
            <w:rFonts w:eastAsia="Wingdings 2" w:cs="Wingdings 2"/>
            <w:lang w:val="en-US"/>
          </w:rPr>
          <w:t>Iteration Folder</w:t>
        </w:r>
      </w:hyperlink>
      <w:r w:rsidR="00371638">
        <w:rPr>
          <w:rFonts w:eastAsia="Wingdings 2" w:cs="Wingdings 2"/>
          <w:color w:val="000000" w:themeColor="text1"/>
          <w:lang w:val="en-US"/>
        </w:rPr>
        <w:t>.</w:t>
      </w:r>
    </w:p>
    <w:p w14:paraId="5A4D3805" w14:textId="18B1F179" w:rsidR="007F523B" w:rsidRDefault="00E932BE">
      <w:pPr>
        <w:pStyle w:val="Heading2"/>
      </w:pPr>
      <w:bookmarkStart w:id="263" w:name="_Toc515568158"/>
      <w:r>
        <w:rPr>
          <w:rFonts w:eastAsia="Wingdings 2" w:cs="Wingdings 2"/>
          <w:lang w:val="en-US"/>
        </w:rPr>
        <w:t>T</w:t>
      </w:r>
      <w:r w:rsidR="0061608C">
        <w:rPr>
          <w:rFonts w:eastAsia="Wingdings 2" w:cs="Wingdings 2"/>
          <w:lang w:val="en-US"/>
        </w:rPr>
        <w:t>est Levels</w:t>
      </w:r>
      <w:bookmarkEnd w:id="263"/>
    </w:p>
    <w:p w14:paraId="5A4D3806" w14:textId="2938BD9F" w:rsidR="007F523B" w:rsidRDefault="0061608C">
      <w:pPr>
        <w:pStyle w:val="Heading3"/>
        <w:rPr>
          <w:rFonts w:eastAsia="Wingdings 2"/>
          <w:lang w:val="en-US"/>
        </w:rPr>
      </w:pPr>
      <w:bookmarkStart w:id="264" w:name="_Toc515568159"/>
      <w:r>
        <w:rPr>
          <w:rFonts w:eastAsia="Wingdings 2"/>
          <w:lang w:val="en-US"/>
        </w:rPr>
        <w:t>Unit Tests</w:t>
      </w:r>
      <w:ins w:id="265" w:author="Jette McKellar" w:date="2018-05-31T22:03:00Z">
        <w:r w:rsidR="00C2015C">
          <w:rPr>
            <w:rFonts w:eastAsia="Wingdings 2"/>
            <w:lang w:val="en-US"/>
          </w:rPr>
          <w:t xml:space="preserve"> – Will not be completed</w:t>
        </w:r>
      </w:ins>
      <w:bookmarkEnd w:id="264"/>
    </w:p>
    <w:p w14:paraId="29954AA1" w14:textId="3A1765C4" w:rsidR="0061608C" w:rsidRPr="0061608C" w:rsidRDefault="0061608C" w:rsidP="0061608C">
      <w:pPr>
        <w:rPr>
          <w:lang w:val="en-US"/>
        </w:rPr>
      </w:pPr>
      <w:r>
        <w:rPr>
          <w:lang w:val="en-US"/>
        </w:rPr>
        <w:t>4.</w:t>
      </w:r>
      <w:r w:rsidR="00012689">
        <w:rPr>
          <w:lang w:val="en-US"/>
        </w:rPr>
        <w:t>2</w:t>
      </w:r>
      <w:r>
        <w:rPr>
          <w:lang w:val="en-US"/>
        </w:rPr>
        <w:t>.1.1: Goal</w:t>
      </w:r>
    </w:p>
    <w:p w14:paraId="02E0846F" w14:textId="77777777" w:rsidR="00B80AB9" w:rsidRDefault="00B80AB9">
      <w:pPr>
        <w:rPr>
          <w:rFonts w:eastAsia="Wingdings 2" w:cs="Wingdings 2"/>
          <w:sz w:val="16"/>
          <w:szCs w:val="16"/>
          <w:lang w:val="en-US"/>
        </w:rPr>
      </w:pPr>
      <w:r w:rsidRPr="00740950">
        <w:rPr>
          <w:rFonts w:eastAsia="Wingdings 2" w:cs="Wingdings 2"/>
          <w:szCs w:val="16"/>
          <w:lang w:val="en-US"/>
        </w:rPr>
        <w:t>To ensure that each part of the developed code works as intended and is fit for purpose.</w:t>
      </w:r>
    </w:p>
    <w:p w14:paraId="4DB75FF5" w14:textId="77777777" w:rsidR="00B80AB9" w:rsidRDefault="00B80AB9">
      <w:pPr>
        <w:rPr>
          <w:rFonts w:eastAsia="Wingdings 2" w:cs="Wingdings 2"/>
          <w:sz w:val="16"/>
          <w:szCs w:val="16"/>
          <w:lang w:val="en-US"/>
        </w:rPr>
      </w:pPr>
    </w:p>
    <w:p w14:paraId="24E1E2A1" w14:textId="102F4973" w:rsidR="007C145E" w:rsidRDefault="007C145E">
      <w:r>
        <w:t>4.</w:t>
      </w:r>
      <w:r w:rsidR="00012689">
        <w:t>2</w:t>
      </w:r>
      <w:r>
        <w:t>.1.2 Short Description</w:t>
      </w:r>
    </w:p>
    <w:p w14:paraId="0EE92920" w14:textId="4FFF01A5" w:rsidR="00B80AB9" w:rsidRDefault="00B80AB9">
      <w:r>
        <w:t>Unit tests will ensure that each coded function works as intended in isolation.</w:t>
      </w:r>
      <w:r w:rsidR="00740950">
        <w:t xml:space="preserve"> The coder will specify and execute this test level, using the development environment NodeJS.</w:t>
      </w:r>
    </w:p>
    <w:p w14:paraId="17093B62" w14:textId="77777777" w:rsidR="007C145E" w:rsidRDefault="007C145E"/>
    <w:p w14:paraId="7CFD890A" w14:textId="486D3C7A" w:rsidR="007C145E" w:rsidRDefault="007C145E">
      <w:r>
        <w:t>4.</w:t>
      </w:r>
      <w:r w:rsidR="00012689">
        <w:t>2</w:t>
      </w:r>
      <w:r>
        <w:t>.1.3 Who Is Responsible</w:t>
      </w:r>
    </w:p>
    <w:p w14:paraId="3BE9CEEE" w14:textId="3D8E9816" w:rsidR="007C145E" w:rsidRDefault="00B80AB9" w:rsidP="007C145E">
      <w:r w:rsidRPr="00B80AB9">
        <w:rPr>
          <w:rFonts w:eastAsia="Wingdings 2" w:cs="Wingdings 2"/>
          <w:lang w:val="en-US"/>
        </w:rPr>
        <w:t>The coder is responsible for this level of test.</w:t>
      </w:r>
    </w:p>
    <w:p w14:paraId="54D4FC6D" w14:textId="613A6B31" w:rsidR="007C145E" w:rsidRDefault="007C145E">
      <w:r>
        <w:lastRenderedPageBreak/>
        <w:br/>
        <w:t>4.</w:t>
      </w:r>
      <w:r w:rsidR="00012689">
        <w:t>2</w:t>
      </w:r>
      <w:r>
        <w:t>.1.4 Test Environment</w:t>
      </w:r>
    </w:p>
    <w:p w14:paraId="4D68FC46" w14:textId="264EFE25" w:rsidR="007C145E" w:rsidRDefault="00B80AB9" w:rsidP="007C145E">
      <w:r w:rsidRPr="00740950">
        <w:rPr>
          <w:rFonts w:eastAsia="Wingdings 2" w:cs="Wingdings 2"/>
          <w:lang w:val="en-US"/>
        </w:rPr>
        <w:t xml:space="preserve">The Unit Tests will be executed within </w:t>
      </w:r>
      <w:r w:rsidR="00740950">
        <w:rPr>
          <w:rFonts w:eastAsia="Wingdings 2" w:cs="Wingdings 2"/>
          <w:lang w:val="en-US"/>
        </w:rPr>
        <w:t>NodeJS.</w:t>
      </w:r>
    </w:p>
    <w:p w14:paraId="13C8A953" w14:textId="77777777" w:rsidR="007C145E" w:rsidRDefault="007C145E"/>
    <w:p w14:paraId="5A4D3808" w14:textId="034D12B7" w:rsidR="007F523B" w:rsidRDefault="007C145E">
      <w:pPr>
        <w:pStyle w:val="Heading3"/>
        <w:rPr>
          <w:rFonts w:eastAsia="Wingdings 2" w:cs="Wingdings 2"/>
          <w:lang w:val="en-US"/>
        </w:rPr>
      </w:pPr>
      <w:bookmarkStart w:id="266" w:name="_Toc515568160"/>
      <w:r>
        <w:rPr>
          <w:rFonts w:eastAsia="Wingdings 2" w:cs="Wingdings 2"/>
          <w:lang w:val="en-US"/>
        </w:rPr>
        <w:t>Integration Tests</w:t>
      </w:r>
      <w:ins w:id="267" w:author="Jette McKellar" w:date="2018-05-31T22:04:00Z">
        <w:r w:rsidR="00C2015C">
          <w:rPr>
            <w:rFonts w:eastAsia="Wingdings 2" w:cs="Wingdings 2"/>
            <w:lang w:val="en-US"/>
          </w:rPr>
          <w:t xml:space="preserve"> – Will not be completed</w:t>
        </w:r>
      </w:ins>
      <w:bookmarkEnd w:id="266"/>
    </w:p>
    <w:p w14:paraId="46A0EC55" w14:textId="6A43B489" w:rsidR="00740950" w:rsidRPr="0061608C" w:rsidRDefault="00740950" w:rsidP="00740950">
      <w:pPr>
        <w:rPr>
          <w:lang w:val="en-US"/>
        </w:rPr>
      </w:pPr>
      <w:r>
        <w:rPr>
          <w:lang w:val="en-US"/>
        </w:rPr>
        <w:t>4.</w:t>
      </w:r>
      <w:r w:rsidR="00012689">
        <w:rPr>
          <w:lang w:val="en-US"/>
        </w:rPr>
        <w:t>2</w:t>
      </w:r>
      <w:r>
        <w:rPr>
          <w:lang w:val="en-US"/>
        </w:rPr>
        <w:t>.2.1: Goal</w:t>
      </w:r>
    </w:p>
    <w:p w14:paraId="1904CF39" w14:textId="3376C143" w:rsidR="00740950" w:rsidRPr="00740950" w:rsidRDefault="00740950" w:rsidP="00740950">
      <w:pPr>
        <w:rPr>
          <w:rFonts w:eastAsia="Wingdings 2" w:cs="Wingdings 2"/>
          <w:szCs w:val="16"/>
          <w:lang w:val="en-US"/>
        </w:rPr>
      </w:pPr>
      <w:r w:rsidRPr="00740950">
        <w:rPr>
          <w:rFonts w:eastAsia="Wingdings 2" w:cs="Wingdings 2"/>
          <w:szCs w:val="16"/>
          <w:lang w:val="en-US"/>
        </w:rPr>
        <w:t>To ensure that each part of the developed code works as intended when introduced to the rest of the project, and that interactions between sections of code produce the correct results.</w:t>
      </w:r>
    </w:p>
    <w:p w14:paraId="6DE0EE4B" w14:textId="77777777" w:rsidR="00740950" w:rsidRDefault="00740950" w:rsidP="00740950">
      <w:pPr>
        <w:rPr>
          <w:rFonts w:eastAsia="Wingdings 2" w:cs="Wingdings 2"/>
          <w:sz w:val="16"/>
          <w:szCs w:val="16"/>
          <w:lang w:val="en-US"/>
        </w:rPr>
      </w:pPr>
    </w:p>
    <w:p w14:paraId="688E70E2" w14:textId="3A29277B" w:rsidR="00740950" w:rsidRDefault="00740950" w:rsidP="00740950">
      <w:r>
        <w:t>4.2.2.2 Short Description</w:t>
      </w:r>
    </w:p>
    <w:p w14:paraId="66AC8EE0" w14:textId="6213532F" w:rsidR="00740950" w:rsidRDefault="00740950" w:rsidP="00740950">
      <w:r>
        <w:t>Integration tests will ensure that each coded fuction works as intended when integrated with the rest of the code, by examining interactions between parts of code and testing that the results of those interactions are correct.</w:t>
      </w:r>
      <w:r w:rsidRPr="00740950">
        <w:t xml:space="preserve"> </w:t>
      </w:r>
      <w:r>
        <w:t>The coder will specify and execute this test level, using the development environment NodeJS.</w:t>
      </w:r>
    </w:p>
    <w:p w14:paraId="7D3A31F2" w14:textId="77777777" w:rsidR="00740950" w:rsidRDefault="00740950" w:rsidP="00740950"/>
    <w:p w14:paraId="57054198" w14:textId="3BDD9421" w:rsidR="00740950" w:rsidRDefault="00740950" w:rsidP="00740950">
      <w:r>
        <w:t>4.</w:t>
      </w:r>
      <w:r w:rsidR="00012689">
        <w:t>2</w:t>
      </w:r>
      <w:r>
        <w:t>.2.3 Who Is Responsible</w:t>
      </w:r>
    </w:p>
    <w:p w14:paraId="7FB235E3" w14:textId="77777777" w:rsidR="00740950" w:rsidRPr="00B80AB9" w:rsidRDefault="00740950" w:rsidP="00740950">
      <w:r w:rsidRPr="00B80AB9">
        <w:rPr>
          <w:rFonts w:eastAsia="Wingdings 2" w:cs="Wingdings 2"/>
          <w:lang w:val="en-US"/>
        </w:rPr>
        <w:t>The coder is responsible for this level of test.</w:t>
      </w:r>
    </w:p>
    <w:p w14:paraId="72CA4537" w14:textId="719755B5" w:rsidR="00740950" w:rsidRDefault="00740950" w:rsidP="00740950">
      <w:r>
        <w:br/>
        <w:t>4.</w:t>
      </w:r>
      <w:r w:rsidR="00012689">
        <w:t>2</w:t>
      </w:r>
      <w:r>
        <w:t>.2.4 Test Environment</w:t>
      </w:r>
    </w:p>
    <w:p w14:paraId="54CE43A5" w14:textId="04E1C27F" w:rsidR="00740950" w:rsidRPr="00740950" w:rsidRDefault="00740950" w:rsidP="00740950">
      <w:r w:rsidRPr="00740950">
        <w:rPr>
          <w:rFonts w:eastAsia="Wingdings 2" w:cs="Wingdings 2"/>
          <w:lang w:val="en-US"/>
        </w:rPr>
        <w:t xml:space="preserve">The </w:t>
      </w:r>
      <w:r w:rsidR="007D2CF0">
        <w:rPr>
          <w:rFonts w:eastAsia="Wingdings 2" w:cs="Wingdings 2"/>
          <w:lang w:val="en-US"/>
        </w:rPr>
        <w:t>Integration</w:t>
      </w:r>
      <w:r w:rsidRPr="00740950">
        <w:rPr>
          <w:rFonts w:eastAsia="Wingdings 2" w:cs="Wingdings 2"/>
          <w:lang w:val="en-US"/>
        </w:rPr>
        <w:t xml:space="preserve"> Tests will be executed within </w:t>
      </w:r>
      <w:r>
        <w:rPr>
          <w:rFonts w:eastAsia="Wingdings 2" w:cs="Wingdings 2"/>
          <w:lang w:val="en-US"/>
        </w:rPr>
        <w:t>NodeJS.</w:t>
      </w:r>
    </w:p>
    <w:p w14:paraId="3969EE07" w14:textId="77777777" w:rsidR="00740950" w:rsidRPr="00740950" w:rsidRDefault="00740950" w:rsidP="00740950">
      <w:pPr>
        <w:rPr>
          <w:lang w:val="en-US"/>
        </w:rPr>
      </w:pPr>
    </w:p>
    <w:p w14:paraId="5A4D380A" w14:textId="0F489856" w:rsidR="007F523B" w:rsidRDefault="007C145E">
      <w:pPr>
        <w:pStyle w:val="Heading3"/>
        <w:rPr>
          <w:rFonts w:eastAsia="Wingdings 2" w:cs="Wingdings 2"/>
          <w:lang w:val="en-US"/>
        </w:rPr>
      </w:pPr>
      <w:bookmarkStart w:id="268" w:name="_Toc515568161"/>
      <w:r>
        <w:rPr>
          <w:rFonts w:eastAsia="Wingdings 2" w:cs="Wingdings 2"/>
          <w:lang w:val="en-US"/>
        </w:rPr>
        <w:t>System tests</w:t>
      </w:r>
      <w:bookmarkEnd w:id="268"/>
    </w:p>
    <w:p w14:paraId="610FC447" w14:textId="363A8569" w:rsidR="00740950" w:rsidRPr="0061608C" w:rsidRDefault="00740950" w:rsidP="00740950">
      <w:pPr>
        <w:rPr>
          <w:lang w:val="en-US"/>
        </w:rPr>
      </w:pPr>
      <w:r>
        <w:rPr>
          <w:lang w:val="en-US"/>
        </w:rPr>
        <w:t>4.</w:t>
      </w:r>
      <w:r w:rsidR="00012689">
        <w:rPr>
          <w:lang w:val="en-US"/>
        </w:rPr>
        <w:t>2.</w:t>
      </w:r>
      <w:r>
        <w:rPr>
          <w:lang w:val="en-US"/>
        </w:rPr>
        <w:t>3.1: Goal</w:t>
      </w:r>
    </w:p>
    <w:p w14:paraId="08C2B250" w14:textId="47B3B75C" w:rsidR="00740950" w:rsidRDefault="00740950" w:rsidP="00740950">
      <w:pPr>
        <w:rPr>
          <w:rFonts w:eastAsia="Wingdings 2" w:cs="Wingdings 2"/>
          <w:szCs w:val="16"/>
          <w:lang w:val="en-US"/>
        </w:rPr>
      </w:pPr>
      <w:r w:rsidRPr="00740950">
        <w:rPr>
          <w:rFonts w:eastAsia="Wingdings 2" w:cs="Wingdings 2"/>
          <w:szCs w:val="16"/>
          <w:lang w:val="en-US"/>
        </w:rPr>
        <w:t>To ensure that the completed system works as expected once each aspect of the code is fully integrated.</w:t>
      </w:r>
    </w:p>
    <w:p w14:paraId="10D1BD1E" w14:textId="77777777" w:rsidR="00740950" w:rsidRPr="00740950" w:rsidRDefault="00740950" w:rsidP="00740950">
      <w:pPr>
        <w:rPr>
          <w:rFonts w:eastAsia="Wingdings 2" w:cs="Wingdings 2"/>
          <w:szCs w:val="16"/>
          <w:lang w:val="en-US"/>
        </w:rPr>
      </w:pPr>
    </w:p>
    <w:p w14:paraId="303F6BC6" w14:textId="4D4E4E51" w:rsidR="00740950" w:rsidRDefault="00740950" w:rsidP="00740950">
      <w:r>
        <w:t>4.</w:t>
      </w:r>
      <w:r w:rsidR="00012689">
        <w:t>2.</w:t>
      </w:r>
      <w:r>
        <w:t>3.2 Short Description</w:t>
      </w:r>
    </w:p>
    <w:p w14:paraId="5473DEEE" w14:textId="05E5DE10" w:rsidR="00740950" w:rsidRDefault="00740950" w:rsidP="00740950">
      <w:r>
        <w:t>System tests will ensure that the entire system works as functions are added. The coder will specify and execute this test level, using the production environment of the two common web browsers Mozilla Firefox and Google Chrome.</w:t>
      </w:r>
    </w:p>
    <w:p w14:paraId="7C3C3E3A" w14:textId="77777777" w:rsidR="00740950" w:rsidRDefault="00740950" w:rsidP="00740950"/>
    <w:p w14:paraId="2E2C3B3F" w14:textId="01592019" w:rsidR="00740950" w:rsidRDefault="00740950" w:rsidP="00740950">
      <w:r>
        <w:t>4.2.3.3 Who Is Responsible</w:t>
      </w:r>
    </w:p>
    <w:p w14:paraId="71E9A33F" w14:textId="77777777" w:rsidR="00740950" w:rsidRPr="00B80AB9" w:rsidRDefault="00740950" w:rsidP="00740950">
      <w:r w:rsidRPr="00B80AB9">
        <w:rPr>
          <w:rFonts w:eastAsia="Wingdings 2" w:cs="Wingdings 2"/>
          <w:lang w:val="en-US"/>
        </w:rPr>
        <w:t>The coder is responsible for this level of test.</w:t>
      </w:r>
    </w:p>
    <w:p w14:paraId="2B288D0B" w14:textId="5AA58887" w:rsidR="00740950" w:rsidRDefault="00740950" w:rsidP="00740950">
      <w:r>
        <w:br/>
        <w:t>4.</w:t>
      </w:r>
      <w:r w:rsidR="00012689">
        <w:t>2.</w:t>
      </w:r>
      <w:r>
        <w:t>3.4 Test Environment</w:t>
      </w:r>
    </w:p>
    <w:p w14:paraId="7BE81FF6" w14:textId="131F20F2" w:rsidR="007D2CF0" w:rsidRDefault="00740950" w:rsidP="007D2CF0">
      <w:r w:rsidRPr="00740950">
        <w:rPr>
          <w:rFonts w:eastAsia="Wingdings 2" w:cs="Wingdings 2"/>
          <w:lang w:val="en-US"/>
        </w:rPr>
        <w:t xml:space="preserve">The </w:t>
      </w:r>
      <w:r w:rsidR="007D2CF0">
        <w:rPr>
          <w:rFonts w:eastAsia="Wingdings 2" w:cs="Wingdings 2"/>
          <w:lang w:val="en-US"/>
        </w:rPr>
        <w:t>System</w:t>
      </w:r>
      <w:r w:rsidRPr="00740950">
        <w:rPr>
          <w:rFonts w:eastAsia="Wingdings 2" w:cs="Wingdings 2"/>
          <w:lang w:val="en-US"/>
        </w:rPr>
        <w:t xml:space="preserve"> Tests will be executed within </w:t>
      </w:r>
      <w:r w:rsidR="007D2CF0">
        <w:rPr>
          <w:rFonts w:eastAsia="Wingdings 2" w:cs="Wingdings 2"/>
          <w:lang w:val="en-US"/>
        </w:rPr>
        <w:t xml:space="preserve">the </w:t>
      </w:r>
      <w:r w:rsidR="007D2CF0">
        <w:t>web browsers Mozilla Firefox and Google Chrome.</w:t>
      </w:r>
    </w:p>
    <w:p w14:paraId="4DB79ADD" w14:textId="2831070C" w:rsidR="00740950" w:rsidRPr="00740950" w:rsidDel="00122DC2" w:rsidRDefault="00740950" w:rsidP="00740950">
      <w:pPr>
        <w:rPr>
          <w:del w:id="269" w:author="Jette McKellar" w:date="2018-05-31T22:13:00Z"/>
        </w:rPr>
      </w:pPr>
    </w:p>
    <w:p w14:paraId="17BCEF26" w14:textId="77777777" w:rsidR="00740950" w:rsidDel="00122DC2" w:rsidRDefault="00740950" w:rsidP="00740950">
      <w:pPr>
        <w:rPr>
          <w:del w:id="270" w:author="Jette McKellar" w:date="2018-05-31T22:13:00Z"/>
          <w:lang w:val="en-US"/>
        </w:rPr>
      </w:pPr>
    </w:p>
    <w:p w14:paraId="5357A93E" w14:textId="77777777" w:rsidR="00740950" w:rsidRPr="00740950" w:rsidRDefault="00740950" w:rsidP="00740950">
      <w:pPr>
        <w:rPr>
          <w:lang w:val="en-US"/>
        </w:rPr>
      </w:pPr>
    </w:p>
    <w:p w14:paraId="5A4D3810" w14:textId="20413847" w:rsidR="007F523B" w:rsidRDefault="007C145E">
      <w:pPr>
        <w:pStyle w:val="Heading3"/>
        <w:rPr>
          <w:rFonts w:eastAsia="Wingdings 2" w:cs="Wingdings 2"/>
          <w:lang w:val="en-US"/>
        </w:rPr>
      </w:pPr>
      <w:bookmarkStart w:id="271" w:name="_Toc515568162"/>
      <w:r w:rsidRPr="007C145E">
        <w:rPr>
          <w:rFonts w:eastAsia="Wingdings 2" w:cs="Wingdings 2"/>
          <w:lang w:val="en-US"/>
        </w:rPr>
        <w:t>User Acceptance Tests</w:t>
      </w:r>
      <w:bookmarkEnd w:id="271"/>
      <w:ins w:id="272" w:author="Jette McKellar" w:date="2018-05-31T22:04:00Z">
        <w:r w:rsidR="00C2015C">
          <w:rPr>
            <w:rFonts w:eastAsia="Wingdings 2" w:cs="Wingdings 2"/>
            <w:lang w:val="en-US"/>
          </w:rPr>
          <w:t xml:space="preserve"> </w:t>
        </w:r>
      </w:ins>
    </w:p>
    <w:p w14:paraId="73EFB5A1" w14:textId="12371D04" w:rsidR="007D2CF0" w:rsidRPr="0061608C" w:rsidRDefault="007D2CF0" w:rsidP="007D2CF0">
      <w:pPr>
        <w:rPr>
          <w:lang w:val="en-US"/>
        </w:rPr>
      </w:pPr>
      <w:r>
        <w:rPr>
          <w:lang w:val="en-US"/>
        </w:rPr>
        <w:t>4.2.</w:t>
      </w:r>
      <w:r w:rsidR="00012689">
        <w:rPr>
          <w:lang w:val="en-US"/>
        </w:rPr>
        <w:t>4</w:t>
      </w:r>
      <w:r>
        <w:rPr>
          <w:lang w:val="en-US"/>
        </w:rPr>
        <w:t>.1: Goal</w:t>
      </w:r>
    </w:p>
    <w:p w14:paraId="0653C861" w14:textId="0C0AFA4A" w:rsidR="007D2CF0" w:rsidRDefault="007D2CF0" w:rsidP="007D2CF0">
      <w:pPr>
        <w:rPr>
          <w:rFonts w:eastAsia="Wingdings 2" w:cs="Wingdings 2"/>
          <w:szCs w:val="16"/>
          <w:lang w:val="en-US"/>
        </w:rPr>
      </w:pPr>
      <w:r w:rsidRPr="007D2CF0">
        <w:rPr>
          <w:rFonts w:eastAsia="Wingdings 2" w:cs="Wingdings 2"/>
          <w:szCs w:val="16"/>
          <w:lang w:val="en-US"/>
        </w:rPr>
        <w:t>To ensure that the completed system is capable of correctly executing each use case as described in the use case description.</w:t>
      </w:r>
    </w:p>
    <w:p w14:paraId="1C30A4E7" w14:textId="77777777" w:rsidR="007D2CF0" w:rsidRPr="007D2CF0" w:rsidRDefault="007D2CF0" w:rsidP="007D2CF0">
      <w:pPr>
        <w:rPr>
          <w:rFonts w:eastAsia="Wingdings 2" w:cs="Wingdings 2"/>
          <w:sz w:val="24"/>
          <w:szCs w:val="16"/>
          <w:lang w:val="en-US"/>
        </w:rPr>
      </w:pPr>
    </w:p>
    <w:p w14:paraId="573AD700" w14:textId="7C580E3D" w:rsidR="007D2CF0" w:rsidRDefault="007D2CF0" w:rsidP="007D2CF0">
      <w:r>
        <w:t>4.2.</w:t>
      </w:r>
      <w:r w:rsidR="00012689">
        <w:t>4</w:t>
      </w:r>
      <w:r>
        <w:t>.2 Short Description</w:t>
      </w:r>
    </w:p>
    <w:p w14:paraId="075709D3" w14:textId="0ECA7EF2" w:rsidR="007D2CF0" w:rsidRDefault="00C2015C" w:rsidP="007D2CF0">
      <w:ins w:id="273" w:author="Jette McKellar" w:date="2018-05-31T22:05:00Z">
        <w:r>
          <w:t xml:space="preserve">Extensive </w:t>
        </w:r>
      </w:ins>
      <w:r w:rsidR="007D2CF0">
        <w:t xml:space="preserve">User Acceptance </w:t>
      </w:r>
      <w:ins w:id="274" w:author="Jette McKellar" w:date="2018-05-31T22:05:00Z">
        <w:r>
          <w:t>T</w:t>
        </w:r>
      </w:ins>
      <w:del w:id="275" w:author="Jette McKellar" w:date="2018-05-31T22:05:00Z">
        <w:r w:rsidR="007D2CF0" w:rsidDel="00C2015C">
          <w:delText>t</w:delText>
        </w:r>
      </w:del>
      <w:r w:rsidR="007D2CF0">
        <w:t>ests will ensure that the system is capable of performing each use case correctly. The project team will specify and execute this test level, using the production environment of the two common web browsers Mozilla Firefox and Google Chrome.</w:t>
      </w:r>
    </w:p>
    <w:p w14:paraId="31208991" w14:textId="77777777" w:rsidR="007D2CF0" w:rsidRDefault="007D2CF0" w:rsidP="007D2CF0"/>
    <w:p w14:paraId="484A5611" w14:textId="35099AA6" w:rsidR="007D2CF0" w:rsidRDefault="007D2CF0" w:rsidP="007D2CF0">
      <w:r>
        <w:t>4.</w:t>
      </w:r>
      <w:r w:rsidR="00012689">
        <w:t>2.</w:t>
      </w:r>
      <w:r>
        <w:t>4.3 Who Is Responsible</w:t>
      </w:r>
    </w:p>
    <w:p w14:paraId="66D4B492" w14:textId="567804EE" w:rsidR="007D2CF0" w:rsidRPr="00B80AB9" w:rsidRDefault="007D2CF0" w:rsidP="007D2CF0">
      <w:r w:rsidRPr="00B80AB9">
        <w:rPr>
          <w:rFonts w:eastAsia="Wingdings 2" w:cs="Wingdings 2"/>
          <w:lang w:val="en-US"/>
        </w:rPr>
        <w:t xml:space="preserve">The </w:t>
      </w:r>
      <w:r>
        <w:rPr>
          <w:rFonts w:eastAsia="Wingdings 2" w:cs="Wingdings 2"/>
          <w:lang w:val="en-US"/>
        </w:rPr>
        <w:t>project team</w:t>
      </w:r>
      <w:r w:rsidRPr="00B80AB9">
        <w:rPr>
          <w:rFonts w:eastAsia="Wingdings 2" w:cs="Wingdings 2"/>
          <w:lang w:val="en-US"/>
        </w:rPr>
        <w:t xml:space="preserve"> is responsible for this level of test.</w:t>
      </w:r>
    </w:p>
    <w:p w14:paraId="0920428C" w14:textId="4525394B" w:rsidR="007D2CF0" w:rsidRDefault="007D2CF0" w:rsidP="007D2CF0">
      <w:r>
        <w:br/>
        <w:t>4.2.4.4 Test Environment</w:t>
      </w:r>
    </w:p>
    <w:p w14:paraId="35A5B1DA" w14:textId="7A68CA62" w:rsidR="007D2CF0" w:rsidRPr="00740950" w:rsidRDefault="007D2CF0" w:rsidP="007D2CF0">
      <w:r w:rsidRPr="00740950">
        <w:rPr>
          <w:rFonts w:eastAsia="Wingdings 2" w:cs="Wingdings 2"/>
          <w:lang w:val="en-US"/>
        </w:rPr>
        <w:t xml:space="preserve">The </w:t>
      </w:r>
      <w:r>
        <w:rPr>
          <w:rFonts w:eastAsia="Wingdings 2" w:cs="Wingdings 2"/>
          <w:lang w:val="en-US"/>
        </w:rPr>
        <w:t>User Acceptance</w:t>
      </w:r>
      <w:r w:rsidRPr="00740950">
        <w:rPr>
          <w:rFonts w:eastAsia="Wingdings 2" w:cs="Wingdings 2"/>
          <w:lang w:val="en-US"/>
        </w:rPr>
        <w:t xml:space="preserve"> Tests will be executed within </w:t>
      </w:r>
      <w:r>
        <w:rPr>
          <w:rFonts w:eastAsia="Wingdings 2" w:cs="Wingdings 2"/>
          <w:lang w:val="en-US"/>
        </w:rPr>
        <w:t xml:space="preserve">the </w:t>
      </w:r>
      <w:r>
        <w:t>web browsers Mozilla Firefox and Google Chrome.</w:t>
      </w:r>
    </w:p>
    <w:p w14:paraId="7FE6B377" w14:textId="77777777" w:rsidR="007D2CF0" w:rsidRPr="007D2CF0" w:rsidRDefault="007D2CF0" w:rsidP="007D2CF0">
      <w:pPr>
        <w:rPr>
          <w:rFonts w:eastAsia="Wingdings 2"/>
          <w:lang w:val="en-US"/>
        </w:rPr>
      </w:pPr>
    </w:p>
    <w:p w14:paraId="00521774" w14:textId="412DAE77" w:rsidR="007C145E" w:rsidRDefault="007C145E" w:rsidP="007C145E">
      <w:pPr>
        <w:pStyle w:val="Heading3"/>
        <w:rPr>
          <w:rFonts w:eastAsia="Wingdings 2" w:cs="Wingdings 2"/>
          <w:lang w:val="en-US"/>
        </w:rPr>
      </w:pPr>
      <w:bookmarkStart w:id="276" w:name="_Toc515568163"/>
      <w:r>
        <w:rPr>
          <w:rFonts w:eastAsia="Wingdings 2" w:cs="Wingdings 2"/>
          <w:lang w:val="en-US"/>
        </w:rPr>
        <w:t>Beta Test</w:t>
      </w:r>
      <w:bookmarkEnd w:id="276"/>
    </w:p>
    <w:p w14:paraId="3BA38B79" w14:textId="3A0F1368" w:rsidR="006D659E" w:rsidRPr="0061608C" w:rsidRDefault="006D659E" w:rsidP="006D659E">
      <w:pPr>
        <w:rPr>
          <w:lang w:val="en-US"/>
        </w:rPr>
      </w:pPr>
      <w:r>
        <w:rPr>
          <w:lang w:val="en-US"/>
        </w:rPr>
        <w:t>4.2.</w:t>
      </w:r>
      <w:r w:rsidR="00012689">
        <w:rPr>
          <w:lang w:val="en-US"/>
        </w:rPr>
        <w:t>5</w:t>
      </w:r>
      <w:r>
        <w:rPr>
          <w:lang w:val="en-US"/>
        </w:rPr>
        <w:t>.1: Goal</w:t>
      </w:r>
    </w:p>
    <w:p w14:paraId="563F8410" w14:textId="026D6866" w:rsidR="006D659E" w:rsidRDefault="006D659E" w:rsidP="006D659E">
      <w:pPr>
        <w:rPr>
          <w:rFonts w:eastAsia="Wingdings 2" w:cs="Wingdings 2"/>
          <w:szCs w:val="16"/>
          <w:lang w:val="en-US"/>
        </w:rPr>
      </w:pPr>
      <w:r w:rsidRPr="006D659E">
        <w:rPr>
          <w:rFonts w:eastAsia="Wingdings 2" w:cs="Wingdings 2"/>
          <w:szCs w:val="16"/>
          <w:lang w:val="en-US"/>
        </w:rPr>
        <w:t>To ensure that the completed product works as intended in the production environment, when being used by actual users.</w:t>
      </w:r>
    </w:p>
    <w:p w14:paraId="3A4AB95E" w14:textId="77777777" w:rsidR="006D659E" w:rsidRPr="007D2CF0" w:rsidRDefault="006D659E" w:rsidP="006D659E">
      <w:pPr>
        <w:rPr>
          <w:rFonts w:eastAsia="Wingdings 2" w:cs="Wingdings 2"/>
          <w:sz w:val="24"/>
          <w:szCs w:val="16"/>
          <w:lang w:val="en-US"/>
        </w:rPr>
      </w:pPr>
    </w:p>
    <w:p w14:paraId="5DBA3E11" w14:textId="54BA503A" w:rsidR="006D659E" w:rsidRDefault="006D659E" w:rsidP="006D659E">
      <w:r>
        <w:t>4.2.</w:t>
      </w:r>
      <w:r w:rsidR="00012689">
        <w:t>5</w:t>
      </w:r>
      <w:r>
        <w:t>.2 Short Description</w:t>
      </w:r>
    </w:p>
    <w:p w14:paraId="4CEBED5D" w14:textId="111E5B8B" w:rsidR="006D659E" w:rsidRDefault="006D659E" w:rsidP="006D659E">
      <w:r>
        <w:t>Beta tests will ensure that the system is capable of performing correctly in the production environment. The project team will specify this test level, and the interested party will execute it, using the production environment of the user’s preferred web browser/s.</w:t>
      </w:r>
    </w:p>
    <w:p w14:paraId="11FDE4CD" w14:textId="77777777" w:rsidR="006D659E" w:rsidRDefault="006D659E" w:rsidP="006D659E"/>
    <w:p w14:paraId="543F420C" w14:textId="421029AE" w:rsidR="006D659E" w:rsidRDefault="006D659E" w:rsidP="006D659E">
      <w:r>
        <w:t>4.2</w:t>
      </w:r>
      <w:r w:rsidR="00012689">
        <w:t>.5</w:t>
      </w:r>
      <w:r>
        <w:t>.3 Who Is Responsible</w:t>
      </w:r>
    </w:p>
    <w:p w14:paraId="19D59B55" w14:textId="77777777" w:rsidR="006D659E" w:rsidRPr="00B80AB9" w:rsidRDefault="006D659E" w:rsidP="006D659E">
      <w:r w:rsidRPr="00B80AB9">
        <w:rPr>
          <w:rFonts w:eastAsia="Wingdings 2" w:cs="Wingdings 2"/>
          <w:lang w:val="en-US"/>
        </w:rPr>
        <w:t xml:space="preserve">The </w:t>
      </w:r>
      <w:r>
        <w:rPr>
          <w:rFonts w:eastAsia="Wingdings 2" w:cs="Wingdings 2"/>
          <w:lang w:val="en-US"/>
        </w:rPr>
        <w:t>project team</w:t>
      </w:r>
      <w:r w:rsidRPr="00B80AB9">
        <w:rPr>
          <w:rFonts w:eastAsia="Wingdings 2" w:cs="Wingdings 2"/>
          <w:lang w:val="en-US"/>
        </w:rPr>
        <w:t xml:space="preserve"> is responsible for this level of test.</w:t>
      </w:r>
    </w:p>
    <w:p w14:paraId="32B4BE9B" w14:textId="65F9F47B" w:rsidR="006D659E" w:rsidRDefault="006D659E" w:rsidP="006D659E">
      <w:r>
        <w:br/>
        <w:t>4.2.</w:t>
      </w:r>
      <w:r w:rsidR="00012689">
        <w:t>5</w:t>
      </w:r>
      <w:r>
        <w:t>.4 Test Environment</w:t>
      </w:r>
    </w:p>
    <w:p w14:paraId="5B011906" w14:textId="77777777" w:rsidR="006D659E" w:rsidRPr="00740950" w:rsidRDefault="006D659E" w:rsidP="006D659E">
      <w:r w:rsidRPr="00740950">
        <w:rPr>
          <w:rFonts w:eastAsia="Wingdings 2" w:cs="Wingdings 2"/>
          <w:lang w:val="en-US"/>
        </w:rPr>
        <w:t xml:space="preserve">The </w:t>
      </w:r>
      <w:r>
        <w:rPr>
          <w:rFonts w:eastAsia="Wingdings 2" w:cs="Wingdings 2"/>
          <w:lang w:val="en-US"/>
        </w:rPr>
        <w:t>User Acceptance</w:t>
      </w:r>
      <w:r w:rsidRPr="00740950">
        <w:rPr>
          <w:rFonts w:eastAsia="Wingdings 2" w:cs="Wingdings 2"/>
          <w:lang w:val="en-US"/>
        </w:rPr>
        <w:t xml:space="preserve"> Tests will be executed within </w:t>
      </w:r>
      <w:r>
        <w:rPr>
          <w:rFonts w:eastAsia="Wingdings 2" w:cs="Wingdings 2"/>
          <w:lang w:val="en-US"/>
        </w:rPr>
        <w:t xml:space="preserve">the </w:t>
      </w:r>
      <w:r>
        <w:t>web browsers Mozilla Firefox and Google Chrome.</w:t>
      </w:r>
    </w:p>
    <w:p w14:paraId="5429D76A" w14:textId="77777777" w:rsidR="006D659E" w:rsidRDefault="006D659E" w:rsidP="006D659E">
      <w:pPr>
        <w:rPr>
          <w:rFonts w:eastAsia="Wingdings 2"/>
          <w:lang w:val="en-US"/>
        </w:rPr>
      </w:pPr>
    </w:p>
    <w:p w14:paraId="5975E901" w14:textId="77777777" w:rsidR="007C145E" w:rsidRPr="007C145E" w:rsidRDefault="007C145E" w:rsidP="007C145E">
      <w:pPr>
        <w:rPr>
          <w:rFonts w:eastAsia="Wingdings 2"/>
          <w:lang w:val="en-US"/>
        </w:rPr>
      </w:pPr>
    </w:p>
    <w:p w14:paraId="5A4D3812" w14:textId="77777777" w:rsidR="007F523B" w:rsidRDefault="00E932BE">
      <w:pPr>
        <w:pStyle w:val="Heading2"/>
      </w:pPr>
      <w:bookmarkStart w:id="277" w:name="_Toc515568164"/>
      <w:r>
        <w:rPr>
          <w:rFonts w:eastAsia="Wingdings 2" w:cs="Wingdings 2"/>
          <w:lang w:val="en-US"/>
        </w:rPr>
        <w:lastRenderedPageBreak/>
        <w:t>Phasing per test level</w:t>
      </w:r>
      <w:bookmarkEnd w:id="277"/>
      <w:r>
        <w:rPr>
          <w:rFonts w:eastAsia="Wingdings 2" w:cs="Wingdings 2"/>
          <w:lang w:val="en-US"/>
        </w:rPr>
        <w:t xml:space="preserve"> </w:t>
      </w:r>
    </w:p>
    <w:p w14:paraId="5A4D3813" w14:textId="77777777" w:rsidR="007F523B" w:rsidRDefault="00E932BE">
      <w:pPr>
        <w:jc w:val="center"/>
        <w:rPr>
          <w:rFonts w:eastAsia="Wingdings 2" w:cs="Wingdings 2"/>
          <w:lang w:val="en-US"/>
        </w:rPr>
      </w:pPr>
      <w:r>
        <w:rPr>
          <w:rFonts w:eastAsia="Wingdings 2" w:cs="Wingdings 2"/>
          <w:noProof/>
          <w:color w:val="444444"/>
          <w:lang w:val="en-AU" w:eastAsia="en-AU"/>
        </w:rPr>
        <w:drawing>
          <wp:inline distT="0" distB="0" distL="0" distR="0" wp14:anchorId="5A4D3AA0" wp14:editId="5A4D3AA1">
            <wp:extent cx="3911600" cy="253428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11600" cy="2534285"/>
                    </a:xfrm>
                    <a:prstGeom prst="rect">
                      <a:avLst/>
                    </a:prstGeom>
                    <a:solidFill>
                      <a:srgbClr val="FFFFFF"/>
                    </a:solidFill>
                    <a:ln>
                      <a:noFill/>
                    </a:ln>
                  </pic:spPr>
                </pic:pic>
              </a:graphicData>
            </a:graphic>
          </wp:inline>
        </w:drawing>
      </w:r>
    </w:p>
    <w:p w14:paraId="5A4D3814" w14:textId="77777777" w:rsidR="007F523B" w:rsidRDefault="007F523B">
      <w:pPr>
        <w:rPr>
          <w:rFonts w:eastAsia="Wingdings 2" w:cs="Wingdings 2"/>
          <w:lang w:val="en-US"/>
        </w:rPr>
      </w:pPr>
    </w:p>
    <w:p w14:paraId="5A4D3815" w14:textId="2B9BE663" w:rsidR="007F523B" w:rsidRDefault="00E932BE">
      <w:bookmarkStart w:id="278" w:name="_Ref176051881"/>
      <w:r>
        <w:rPr>
          <w:rFonts w:eastAsia="Wingdings 2" w:cs="Wingdings 2"/>
          <w:lang w:val="en-US"/>
        </w:rPr>
        <w:t xml:space="preserve">In the </w:t>
      </w:r>
      <w:r>
        <w:rPr>
          <w:rFonts w:eastAsia="Wingdings 2" w:cs="Wingdings 2"/>
          <w:b/>
          <w:lang w:val="en-US"/>
        </w:rPr>
        <w:t>Planning</w:t>
      </w:r>
      <w:r>
        <w:rPr>
          <w:rFonts w:eastAsia="Wingdings 2" w:cs="Wingdings 2"/>
          <w:lang w:val="en-US"/>
        </w:rPr>
        <w:t xml:space="preserve"> phase, the test manager formulates a coherent approach that is supported by the client to adequately execute the test assignment. This is laid down in the test plan. In the </w:t>
      </w:r>
      <w:r>
        <w:rPr>
          <w:rFonts w:eastAsia="Wingdings 2" w:cs="Wingdings 2"/>
          <w:b/>
          <w:lang w:val="en-US"/>
        </w:rPr>
        <w:t>Control</w:t>
      </w:r>
      <w:r>
        <w:rPr>
          <w:rFonts w:eastAsia="Wingdings 2" w:cs="Wingdings 2"/>
          <w:lang w:val="en-US"/>
        </w:rPr>
        <w:t xml:space="preserve"> phase the activities in the test plan are executed, monitored, and adjusted if necessary. The </w:t>
      </w:r>
      <w:r>
        <w:rPr>
          <w:rFonts w:eastAsia="Wingdings 2" w:cs="Wingdings 2"/>
          <w:b/>
          <w:lang w:val="en-US"/>
        </w:rPr>
        <w:t>Setting up and maintaining infrastructure</w:t>
      </w:r>
      <w:r>
        <w:rPr>
          <w:rFonts w:eastAsia="Wingdings 2" w:cs="Wingdings 2"/>
          <w:lang w:val="en-US"/>
        </w:rPr>
        <w:t xml:space="preserve"> phase aims to provide the required test infrastructure that is used in the various TMap phases and activities. The </w:t>
      </w:r>
      <w:r>
        <w:rPr>
          <w:rFonts w:eastAsia="Wingdings 2" w:cs="Wingdings 2"/>
          <w:b/>
          <w:lang w:val="en-US"/>
        </w:rPr>
        <w:t>Preparation</w:t>
      </w:r>
      <w:r>
        <w:rPr>
          <w:rFonts w:eastAsia="Wingdings 2" w:cs="Wingdings 2"/>
          <w:lang w:val="en-US"/>
        </w:rPr>
        <w:t xml:space="preserve"> phase aims to have access to a test basis, agreed with the client of the test, of adequate quality to design the test cases. The tests are specified in the Specification phase and executed in the </w:t>
      </w:r>
      <w:r>
        <w:rPr>
          <w:rFonts w:eastAsia="Wingdings 2" w:cs="Wingdings 2"/>
          <w:b/>
          <w:lang w:val="en-US"/>
        </w:rPr>
        <w:t>Execution</w:t>
      </w:r>
      <w:r>
        <w:rPr>
          <w:rFonts w:eastAsia="Wingdings 2" w:cs="Wingdings 2"/>
          <w:lang w:val="en-US"/>
        </w:rPr>
        <w:t xml:space="preserve"> phase. This provides insight into the quality of the test object. The test assignment is concluded in the </w:t>
      </w:r>
      <w:r>
        <w:rPr>
          <w:rFonts w:eastAsia="Wingdings 2" w:cs="Wingdings 2"/>
          <w:b/>
          <w:lang w:val="en-US"/>
        </w:rPr>
        <w:t>Completion</w:t>
      </w:r>
      <w:r>
        <w:rPr>
          <w:rFonts w:eastAsia="Wingdings 2" w:cs="Wingdings 2"/>
          <w:lang w:val="en-US"/>
        </w:rPr>
        <w:t xml:space="preserve"> phase. This phase offers the opportunity to learn lessons from experiences gained in the project. </w:t>
      </w:r>
      <w:r w:rsidR="00793E85">
        <w:rPr>
          <w:rFonts w:eastAsia="Wingdings 2" w:cs="Wingdings 2"/>
          <w:lang w:val="en-US"/>
        </w:rPr>
        <w:t>Furthermore,</w:t>
      </w:r>
      <w:r>
        <w:rPr>
          <w:rFonts w:eastAsia="Wingdings 2" w:cs="Wingdings 2"/>
          <w:lang w:val="en-US"/>
        </w:rPr>
        <w:t xml:space="preserve"> activities are executed to guarantee reuse of products.</w:t>
      </w:r>
    </w:p>
    <w:bookmarkEnd w:id="278"/>
    <w:p w14:paraId="5A4D387D" w14:textId="77777777" w:rsidR="007F523B" w:rsidRDefault="007F523B">
      <w:pPr>
        <w:rPr>
          <w:rFonts w:eastAsia="Wingdings 2" w:cs="Wingdings 2"/>
          <w:color w:val="3366FF"/>
          <w:lang w:val="en-US"/>
        </w:rPr>
      </w:pPr>
    </w:p>
    <w:tbl>
      <w:tblPr>
        <w:tblW w:w="0" w:type="auto"/>
        <w:tblInd w:w="-5" w:type="dxa"/>
        <w:tblLayout w:type="fixed"/>
        <w:tblCellMar>
          <w:left w:w="71" w:type="dxa"/>
          <w:right w:w="71" w:type="dxa"/>
        </w:tblCellMar>
        <w:tblLook w:val="0000" w:firstRow="0" w:lastRow="0" w:firstColumn="0" w:lastColumn="0" w:noHBand="0" w:noVBand="0"/>
      </w:tblPr>
      <w:tblGrid>
        <w:gridCol w:w="2339"/>
        <w:gridCol w:w="1701"/>
        <w:gridCol w:w="1560"/>
        <w:gridCol w:w="3133"/>
      </w:tblGrid>
      <w:tr w:rsidR="007F523B" w14:paraId="5A4D3882" w14:textId="77777777" w:rsidTr="682508C4">
        <w:trPr>
          <w:tblHeader/>
        </w:trPr>
        <w:tc>
          <w:tcPr>
            <w:tcW w:w="2339" w:type="dxa"/>
            <w:tcBorders>
              <w:top w:val="single" w:sz="6" w:space="0" w:color="000000" w:themeColor="text1"/>
              <w:left w:val="single" w:sz="6" w:space="0" w:color="000000" w:themeColor="text1"/>
              <w:bottom w:val="single" w:sz="6" w:space="0" w:color="000000" w:themeColor="text1"/>
            </w:tcBorders>
            <w:shd w:val="clear" w:color="auto" w:fill="D9D9D9" w:themeFill="background1" w:themeFillShade="D9"/>
          </w:tcPr>
          <w:p w14:paraId="5A4D387E" w14:textId="77777777" w:rsidR="007F523B" w:rsidRDefault="00E932BE">
            <w:r w:rsidRPr="682508C4">
              <w:rPr>
                <w:rFonts w:eastAsia="Wingdings 2" w:cs="Arial"/>
                <w:b/>
                <w:sz w:val="16"/>
                <w:szCs w:val="16"/>
                <w:lang w:val="en-US"/>
              </w:rPr>
              <w:t>Deliverable</w:t>
            </w:r>
          </w:p>
        </w:tc>
        <w:tc>
          <w:tcPr>
            <w:tcW w:w="1701" w:type="dxa"/>
            <w:tcBorders>
              <w:top w:val="single" w:sz="6" w:space="0" w:color="000000" w:themeColor="text1"/>
              <w:left w:val="single" w:sz="6" w:space="0" w:color="000000" w:themeColor="text1"/>
              <w:bottom w:val="single" w:sz="6" w:space="0" w:color="000000" w:themeColor="text1"/>
            </w:tcBorders>
            <w:shd w:val="clear" w:color="auto" w:fill="D9D9D9" w:themeFill="background1" w:themeFillShade="D9"/>
          </w:tcPr>
          <w:p w14:paraId="5A4D387F" w14:textId="77777777" w:rsidR="007F523B" w:rsidRDefault="00E932BE">
            <w:r w:rsidRPr="682508C4">
              <w:rPr>
                <w:rFonts w:eastAsia="Wingdings 2" w:cs="Arial"/>
                <w:b/>
                <w:sz w:val="16"/>
                <w:szCs w:val="16"/>
                <w:lang w:val="en-US"/>
              </w:rPr>
              <w:t>Authors</w:t>
            </w:r>
          </w:p>
        </w:tc>
        <w:tc>
          <w:tcPr>
            <w:tcW w:w="1560" w:type="dxa"/>
            <w:tcBorders>
              <w:top w:val="single" w:sz="6" w:space="0" w:color="000000" w:themeColor="text1"/>
              <w:left w:val="single" w:sz="6" w:space="0" w:color="000000" w:themeColor="text1"/>
              <w:bottom w:val="single" w:sz="6" w:space="0" w:color="000000" w:themeColor="text1"/>
            </w:tcBorders>
            <w:shd w:val="clear" w:color="auto" w:fill="D9D9D9" w:themeFill="background1" w:themeFillShade="D9"/>
          </w:tcPr>
          <w:p w14:paraId="5A4D3880" w14:textId="77777777" w:rsidR="007F523B" w:rsidRDefault="00E932BE">
            <w:r w:rsidRPr="682508C4">
              <w:rPr>
                <w:rFonts w:eastAsia="Wingdings 2" w:cs="Arial"/>
                <w:b/>
                <w:sz w:val="16"/>
                <w:szCs w:val="16"/>
                <w:lang w:val="en-US"/>
              </w:rPr>
              <w:t>Type review</w:t>
            </w:r>
          </w:p>
        </w:tc>
        <w:tc>
          <w:tcPr>
            <w:tcW w:w="31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Pr>
          <w:p w14:paraId="5A4D3881" w14:textId="77777777" w:rsidR="007F523B" w:rsidRDefault="00E932BE">
            <w:r w:rsidRPr="682508C4">
              <w:rPr>
                <w:rFonts w:eastAsia="Wingdings 2" w:cs="Arial"/>
                <w:b/>
                <w:sz w:val="16"/>
                <w:szCs w:val="16"/>
                <w:lang w:val="en-US"/>
              </w:rPr>
              <w:t>Reviewers</w:t>
            </w:r>
          </w:p>
        </w:tc>
      </w:tr>
      <w:tr w:rsidR="007F523B" w14:paraId="5A4D3887" w14:textId="77777777" w:rsidTr="682508C4">
        <w:tc>
          <w:tcPr>
            <w:tcW w:w="2339" w:type="dxa"/>
            <w:tcBorders>
              <w:top w:val="single" w:sz="6" w:space="0" w:color="000000" w:themeColor="text1"/>
              <w:left w:val="single" w:sz="6" w:space="0" w:color="000000" w:themeColor="text1"/>
              <w:bottom w:val="single" w:sz="6" w:space="0" w:color="000000" w:themeColor="text1"/>
            </w:tcBorders>
            <w:shd w:val="clear" w:color="auto" w:fill="auto"/>
          </w:tcPr>
          <w:p w14:paraId="5A4D3883" w14:textId="0D4E9307" w:rsidR="007F523B" w:rsidRPr="002A36BF" w:rsidRDefault="002A36BF">
            <w:pPr>
              <w:snapToGrid w:val="0"/>
              <w:rPr>
                <w:rFonts w:eastAsia="Wingdings 2" w:cs="Arial"/>
                <w:sz w:val="16"/>
                <w:lang w:val="en-US"/>
              </w:rPr>
            </w:pPr>
            <w:r w:rsidRPr="002A36BF">
              <w:rPr>
                <w:rFonts w:eastAsia="Wingdings 2" w:cs="Arial"/>
                <w:sz w:val="16"/>
                <w:lang w:val="en-US"/>
              </w:rPr>
              <w:t>Master</w:t>
            </w:r>
            <w:r w:rsidR="00CD7A57">
              <w:rPr>
                <w:rFonts w:eastAsia="Wingdings 2" w:cs="Arial"/>
                <w:sz w:val="16"/>
                <w:lang w:val="en-US"/>
              </w:rPr>
              <w:t xml:space="preserve"> Test Plan</w:t>
            </w:r>
          </w:p>
        </w:tc>
        <w:tc>
          <w:tcPr>
            <w:tcW w:w="1701" w:type="dxa"/>
            <w:tcBorders>
              <w:top w:val="single" w:sz="6" w:space="0" w:color="000000" w:themeColor="text1"/>
              <w:left w:val="single" w:sz="6" w:space="0" w:color="000000" w:themeColor="text1"/>
              <w:bottom w:val="single" w:sz="6" w:space="0" w:color="000000" w:themeColor="text1"/>
            </w:tcBorders>
            <w:shd w:val="clear" w:color="auto" w:fill="auto"/>
          </w:tcPr>
          <w:p w14:paraId="5A4D3884" w14:textId="3684778F" w:rsidR="007F523B" w:rsidRPr="00CD7A57" w:rsidRDefault="00CD7A57" w:rsidP="00CD7A57">
            <w:pPr>
              <w:snapToGrid w:val="0"/>
              <w:rPr>
                <w:rFonts w:eastAsia="Wingdings 2" w:cs="Arial"/>
                <w:sz w:val="16"/>
                <w:lang w:val="en-US"/>
              </w:rPr>
            </w:pPr>
            <w:r>
              <w:rPr>
                <w:rFonts w:eastAsia="Wingdings 2" w:cs="Arial"/>
                <w:sz w:val="16"/>
                <w:lang w:val="en-US"/>
              </w:rPr>
              <w:t>Ryan, Jette</w:t>
            </w:r>
          </w:p>
        </w:tc>
        <w:tc>
          <w:tcPr>
            <w:tcW w:w="1560" w:type="dxa"/>
            <w:tcBorders>
              <w:top w:val="single" w:sz="6" w:space="0" w:color="000000" w:themeColor="text1"/>
              <w:left w:val="single" w:sz="6" w:space="0" w:color="000000" w:themeColor="text1"/>
              <w:bottom w:val="single" w:sz="6" w:space="0" w:color="000000" w:themeColor="text1"/>
            </w:tcBorders>
            <w:shd w:val="clear" w:color="auto" w:fill="auto"/>
          </w:tcPr>
          <w:p w14:paraId="5A4D3885" w14:textId="01583A32" w:rsidR="007F523B" w:rsidRDefault="00CD7A57" w:rsidP="00CD7A57">
            <w:pPr>
              <w:snapToGrid w:val="0"/>
              <w:rPr>
                <w:rFonts w:eastAsia="Wingdings 2" w:cs="Arial"/>
                <w:sz w:val="16"/>
                <w:lang w:val="en-US"/>
              </w:rPr>
            </w:pPr>
            <w:r>
              <w:rPr>
                <w:rFonts w:eastAsia="Wingdings 2" w:cs="Arial"/>
                <w:sz w:val="16"/>
                <w:lang w:val="en-US"/>
              </w:rPr>
              <w:t>LCOM</w:t>
            </w:r>
          </w:p>
        </w:tc>
        <w:tc>
          <w:tcPr>
            <w:tcW w:w="31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A4D3886" w14:textId="6A5FE56C" w:rsidR="007F523B" w:rsidRDefault="00CD7A57" w:rsidP="00CD7A57">
            <w:pPr>
              <w:snapToGrid w:val="0"/>
              <w:rPr>
                <w:rFonts w:eastAsia="Wingdings 2" w:cs="Arial"/>
                <w:sz w:val="16"/>
                <w:lang w:val="en-US"/>
              </w:rPr>
            </w:pPr>
            <w:r>
              <w:rPr>
                <w:rFonts w:eastAsia="Wingdings 2" w:cs="Arial"/>
                <w:sz w:val="16"/>
                <w:lang w:val="en-US"/>
              </w:rPr>
              <w:t>James Tulip</w:t>
            </w:r>
          </w:p>
        </w:tc>
      </w:tr>
      <w:tr w:rsidR="007F523B" w14:paraId="5A4D388C" w14:textId="77777777" w:rsidTr="682508C4">
        <w:tc>
          <w:tcPr>
            <w:tcW w:w="2339" w:type="dxa"/>
            <w:tcBorders>
              <w:top w:val="single" w:sz="6" w:space="0" w:color="000000" w:themeColor="text1"/>
              <w:left w:val="single" w:sz="6" w:space="0" w:color="000000" w:themeColor="text1"/>
              <w:bottom w:val="single" w:sz="6" w:space="0" w:color="000000" w:themeColor="text1"/>
            </w:tcBorders>
            <w:shd w:val="clear" w:color="auto" w:fill="auto"/>
          </w:tcPr>
          <w:p w14:paraId="5A4D3888" w14:textId="528428EE" w:rsidR="007F523B" w:rsidRPr="002A36BF" w:rsidRDefault="00CD7A57">
            <w:pPr>
              <w:snapToGrid w:val="0"/>
              <w:rPr>
                <w:rFonts w:eastAsia="Wingdings 2" w:cs="Arial"/>
                <w:sz w:val="16"/>
                <w:lang w:val="en-US"/>
              </w:rPr>
            </w:pPr>
            <w:r w:rsidRPr="00CD7A57">
              <w:rPr>
                <w:rFonts w:eastAsia="Wingdings 2" w:cs="Arial"/>
                <w:sz w:val="16"/>
                <w:lang w:val="en-US"/>
              </w:rPr>
              <w:t>Deploy Executable Architecture in Trial Environmen</w:t>
            </w:r>
            <w:r>
              <w:rPr>
                <w:rFonts w:eastAsia="Wingdings 2" w:cs="Arial"/>
                <w:sz w:val="16"/>
                <w:lang w:val="en-US"/>
              </w:rPr>
              <w:t>t</w:t>
            </w:r>
          </w:p>
        </w:tc>
        <w:tc>
          <w:tcPr>
            <w:tcW w:w="1701" w:type="dxa"/>
            <w:tcBorders>
              <w:top w:val="single" w:sz="6" w:space="0" w:color="000000" w:themeColor="text1"/>
              <w:left w:val="single" w:sz="6" w:space="0" w:color="000000" w:themeColor="text1"/>
              <w:bottom w:val="single" w:sz="6" w:space="0" w:color="000000" w:themeColor="text1"/>
            </w:tcBorders>
            <w:shd w:val="clear" w:color="auto" w:fill="auto"/>
          </w:tcPr>
          <w:p w14:paraId="5A4D3889" w14:textId="080C4F3F" w:rsidR="007F523B" w:rsidRPr="00CD7A57" w:rsidRDefault="00CD7A57" w:rsidP="00CD7A57">
            <w:pPr>
              <w:snapToGrid w:val="0"/>
              <w:rPr>
                <w:rFonts w:eastAsia="Wingdings 2" w:cs="Arial"/>
                <w:sz w:val="16"/>
                <w:lang w:val="en-US"/>
              </w:rPr>
            </w:pPr>
            <w:r>
              <w:rPr>
                <w:rFonts w:eastAsia="Wingdings 2" w:cs="Arial"/>
                <w:sz w:val="16"/>
                <w:lang w:val="en-US"/>
              </w:rPr>
              <w:t>Team Pharmacon</w:t>
            </w:r>
          </w:p>
        </w:tc>
        <w:tc>
          <w:tcPr>
            <w:tcW w:w="1560" w:type="dxa"/>
            <w:tcBorders>
              <w:top w:val="single" w:sz="6" w:space="0" w:color="000000" w:themeColor="text1"/>
              <w:left w:val="single" w:sz="6" w:space="0" w:color="000000" w:themeColor="text1"/>
              <w:bottom w:val="single" w:sz="6" w:space="0" w:color="000000" w:themeColor="text1"/>
            </w:tcBorders>
            <w:shd w:val="clear" w:color="auto" w:fill="auto"/>
          </w:tcPr>
          <w:p w14:paraId="5A4D388A" w14:textId="4939E12B" w:rsidR="007F523B" w:rsidRDefault="00CD7A57" w:rsidP="00CD7A57">
            <w:pPr>
              <w:snapToGrid w:val="0"/>
              <w:rPr>
                <w:rFonts w:eastAsia="Wingdings 2" w:cs="Arial"/>
                <w:sz w:val="16"/>
                <w:lang w:val="en-US"/>
              </w:rPr>
            </w:pPr>
            <w:r>
              <w:rPr>
                <w:rFonts w:eastAsia="Wingdings 2" w:cs="Arial"/>
                <w:sz w:val="16"/>
                <w:lang w:val="en-US"/>
              </w:rPr>
              <w:t>LCAM</w:t>
            </w:r>
          </w:p>
        </w:tc>
        <w:tc>
          <w:tcPr>
            <w:tcW w:w="31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A4D388B" w14:textId="3C20BD6E" w:rsidR="007F523B" w:rsidRDefault="00CD7A57" w:rsidP="00CD7A57">
            <w:pPr>
              <w:snapToGrid w:val="0"/>
              <w:rPr>
                <w:rFonts w:eastAsia="Wingdings 2" w:cs="Arial"/>
                <w:sz w:val="16"/>
                <w:lang w:val="en-US"/>
              </w:rPr>
            </w:pPr>
            <w:r>
              <w:rPr>
                <w:rFonts w:eastAsia="Wingdings 2" w:cs="Arial"/>
                <w:sz w:val="16"/>
                <w:lang w:val="en-US"/>
              </w:rPr>
              <w:t>James Tulip</w:t>
            </w:r>
          </w:p>
        </w:tc>
      </w:tr>
      <w:tr w:rsidR="007F523B" w14:paraId="5A4D3891" w14:textId="77777777" w:rsidTr="682508C4">
        <w:tc>
          <w:tcPr>
            <w:tcW w:w="2339" w:type="dxa"/>
            <w:tcBorders>
              <w:top w:val="single" w:sz="6" w:space="0" w:color="000000" w:themeColor="text1"/>
              <w:left w:val="single" w:sz="6" w:space="0" w:color="000000" w:themeColor="text1"/>
              <w:bottom w:val="single" w:sz="6" w:space="0" w:color="000000" w:themeColor="text1"/>
            </w:tcBorders>
            <w:shd w:val="clear" w:color="auto" w:fill="auto"/>
          </w:tcPr>
          <w:p w14:paraId="5A4D388D" w14:textId="4D71CABE" w:rsidR="007F523B" w:rsidRPr="002A36BF" w:rsidRDefault="00CD7A57">
            <w:pPr>
              <w:snapToGrid w:val="0"/>
              <w:rPr>
                <w:rFonts w:eastAsia="Wingdings 2" w:cs="Arial"/>
                <w:sz w:val="16"/>
                <w:lang w:val="en-US"/>
              </w:rPr>
            </w:pPr>
            <w:r w:rsidRPr="00CD7A57">
              <w:rPr>
                <w:rFonts w:eastAsia="Wingdings 2" w:cs="Arial"/>
                <w:sz w:val="16"/>
                <w:lang w:val="en-US"/>
              </w:rPr>
              <w:t>Deliver Initial Operation Capability Milestone</w:t>
            </w:r>
          </w:p>
        </w:tc>
        <w:tc>
          <w:tcPr>
            <w:tcW w:w="1701" w:type="dxa"/>
            <w:tcBorders>
              <w:top w:val="single" w:sz="6" w:space="0" w:color="000000" w:themeColor="text1"/>
              <w:left w:val="single" w:sz="6" w:space="0" w:color="000000" w:themeColor="text1"/>
              <w:bottom w:val="single" w:sz="6" w:space="0" w:color="000000" w:themeColor="text1"/>
            </w:tcBorders>
            <w:shd w:val="clear" w:color="auto" w:fill="auto"/>
          </w:tcPr>
          <w:p w14:paraId="5A4D388E" w14:textId="23299713" w:rsidR="007F523B" w:rsidRPr="00CD7A57" w:rsidRDefault="00CD7A57" w:rsidP="00CD7A57">
            <w:pPr>
              <w:snapToGrid w:val="0"/>
              <w:rPr>
                <w:rFonts w:eastAsia="Wingdings 2" w:cs="Arial"/>
                <w:sz w:val="16"/>
                <w:lang w:val="en-US"/>
              </w:rPr>
            </w:pPr>
            <w:r>
              <w:rPr>
                <w:rFonts w:eastAsia="Wingdings 2" w:cs="Arial"/>
                <w:sz w:val="16"/>
                <w:lang w:val="en-US"/>
              </w:rPr>
              <w:t>Team Pharmacon</w:t>
            </w:r>
          </w:p>
        </w:tc>
        <w:tc>
          <w:tcPr>
            <w:tcW w:w="1560" w:type="dxa"/>
            <w:tcBorders>
              <w:top w:val="single" w:sz="6" w:space="0" w:color="000000" w:themeColor="text1"/>
              <w:left w:val="single" w:sz="6" w:space="0" w:color="000000" w:themeColor="text1"/>
              <w:bottom w:val="single" w:sz="6" w:space="0" w:color="000000" w:themeColor="text1"/>
            </w:tcBorders>
            <w:shd w:val="clear" w:color="auto" w:fill="auto"/>
          </w:tcPr>
          <w:p w14:paraId="5A4D388F" w14:textId="1998E64A" w:rsidR="007F523B" w:rsidRDefault="00CD7A57" w:rsidP="00CD7A57">
            <w:pPr>
              <w:snapToGrid w:val="0"/>
              <w:rPr>
                <w:rFonts w:eastAsia="Wingdings 2" w:cs="Arial"/>
                <w:sz w:val="16"/>
                <w:lang w:val="en-US"/>
              </w:rPr>
            </w:pPr>
            <w:r>
              <w:rPr>
                <w:rFonts w:eastAsia="Wingdings 2" w:cs="Arial"/>
                <w:sz w:val="16"/>
                <w:lang w:val="en-US"/>
              </w:rPr>
              <w:t>IOCM</w:t>
            </w:r>
          </w:p>
        </w:tc>
        <w:tc>
          <w:tcPr>
            <w:tcW w:w="31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A4D3890" w14:textId="24FCF98B" w:rsidR="007F523B" w:rsidRDefault="00CD7A57" w:rsidP="00CD7A57">
            <w:pPr>
              <w:snapToGrid w:val="0"/>
              <w:rPr>
                <w:rFonts w:eastAsia="Wingdings 2" w:cs="Arial"/>
                <w:sz w:val="16"/>
                <w:lang w:val="en-US"/>
              </w:rPr>
            </w:pPr>
            <w:r>
              <w:rPr>
                <w:rFonts w:eastAsia="Wingdings 2" w:cs="Arial"/>
                <w:sz w:val="16"/>
                <w:lang w:val="en-US"/>
              </w:rPr>
              <w:t>James Tulip</w:t>
            </w:r>
          </w:p>
        </w:tc>
      </w:tr>
      <w:tr w:rsidR="00CD7A57" w14:paraId="795AB9A3" w14:textId="77777777" w:rsidTr="682508C4">
        <w:tc>
          <w:tcPr>
            <w:tcW w:w="2339" w:type="dxa"/>
            <w:tcBorders>
              <w:top w:val="single" w:sz="6" w:space="0" w:color="000000" w:themeColor="text1"/>
              <w:left w:val="single" w:sz="6" w:space="0" w:color="000000" w:themeColor="text1"/>
              <w:bottom w:val="single" w:sz="6" w:space="0" w:color="000000" w:themeColor="text1"/>
            </w:tcBorders>
            <w:shd w:val="clear" w:color="auto" w:fill="auto"/>
          </w:tcPr>
          <w:p w14:paraId="3B1CF935" w14:textId="2ED87582" w:rsidR="00CD7A57" w:rsidRPr="00CD7A57" w:rsidRDefault="0008467B">
            <w:pPr>
              <w:snapToGrid w:val="0"/>
              <w:rPr>
                <w:rFonts w:eastAsia="Wingdings 2" w:cs="Arial"/>
                <w:sz w:val="16"/>
                <w:lang w:val="en-US"/>
              </w:rPr>
            </w:pPr>
            <w:r w:rsidRPr="0008467B">
              <w:rPr>
                <w:rFonts w:eastAsia="Wingdings 2" w:cs="Arial"/>
                <w:sz w:val="16"/>
                <w:lang w:val="en-US"/>
              </w:rPr>
              <w:t>Deliver Product Release Milestone</w:t>
            </w:r>
          </w:p>
        </w:tc>
        <w:tc>
          <w:tcPr>
            <w:tcW w:w="1701" w:type="dxa"/>
            <w:tcBorders>
              <w:top w:val="single" w:sz="6" w:space="0" w:color="000000" w:themeColor="text1"/>
              <w:left w:val="single" w:sz="6" w:space="0" w:color="000000" w:themeColor="text1"/>
              <w:bottom w:val="single" w:sz="6" w:space="0" w:color="000000" w:themeColor="text1"/>
            </w:tcBorders>
            <w:shd w:val="clear" w:color="auto" w:fill="auto"/>
          </w:tcPr>
          <w:p w14:paraId="61912964" w14:textId="09F4F2C6" w:rsidR="00CD7A57" w:rsidRDefault="0008467B" w:rsidP="00CD7A57">
            <w:pPr>
              <w:snapToGrid w:val="0"/>
              <w:rPr>
                <w:rFonts w:eastAsia="Wingdings 2" w:cs="Arial"/>
                <w:sz w:val="16"/>
                <w:lang w:val="en-US"/>
              </w:rPr>
            </w:pPr>
            <w:r>
              <w:rPr>
                <w:rFonts w:eastAsia="Wingdings 2" w:cs="Arial"/>
                <w:sz w:val="16"/>
                <w:lang w:val="en-US"/>
              </w:rPr>
              <w:t>Team Pharmacon</w:t>
            </w:r>
          </w:p>
        </w:tc>
        <w:tc>
          <w:tcPr>
            <w:tcW w:w="1560" w:type="dxa"/>
            <w:tcBorders>
              <w:top w:val="single" w:sz="6" w:space="0" w:color="000000" w:themeColor="text1"/>
              <w:left w:val="single" w:sz="6" w:space="0" w:color="000000" w:themeColor="text1"/>
              <w:bottom w:val="single" w:sz="6" w:space="0" w:color="000000" w:themeColor="text1"/>
            </w:tcBorders>
            <w:shd w:val="clear" w:color="auto" w:fill="auto"/>
          </w:tcPr>
          <w:p w14:paraId="18EDBFF7" w14:textId="562D02BD" w:rsidR="00CD7A57" w:rsidRDefault="0008467B" w:rsidP="00CD7A57">
            <w:pPr>
              <w:snapToGrid w:val="0"/>
              <w:rPr>
                <w:rFonts w:eastAsia="Wingdings 2" w:cs="Arial"/>
                <w:sz w:val="16"/>
                <w:lang w:val="en-US"/>
              </w:rPr>
            </w:pPr>
            <w:r>
              <w:rPr>
                <w:rFonts w:eastAsia="Wingdings 2" w:cs="Arial"/>
                <w:sz w:val="16"/>
                <w:lang w:val="en-US"/>
              </w:rPr>
              <w:t>PRM</w:t>
            </w:r>
          </w:p>
        </w:tc>
        <w:tc>
          <w:tcPr>
            <w:tcW w:w="313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3EA2A03" w14:textId="56FB9E81" w:rsidR="00CD7A57" w:rsidRDefault="0008467B" w:rsidP="00CD7A57">
            <w:pPr>
              <w:snapToGrid w:val="0"/>
              <w:rPr>
                <w:rFonts w:eastAsia="Wingdings 2" w:cs="Arial"/>
                <w:sz w:val="16"/>
                <w:lang w:val="en-US"/>
              </w:rPr>
            </w:pPr>
            <w:r>
              <w:rPr>
                <w:rFonts w:eastAsia="Wingdings 2" w:cs="Arial"/>
                <w:sz w:val="16"/>
                <w:lang w:val="en-US"/>
              </w:rPr>
              <w:t>James Tulip</w:t>
            </w:r>
          </w:p>
        </w:tc>
      </w:tr>
    </w:tbl>
    <w:p w14:paraId="5A4D3892" w14:textId="77777777" w:rsidR="007F523B" w:rsidRDefault="007F523B">
      <w:pPr>
        <w:rPr>
          <w:rFonts w:eastAsia="Wingdings 2"/>
          <w:lang w:val="en-US"/>
        </w:rPr>
      </w:pPr>
    </w:p>
    <w:p w14:paraId="5A4D38B0" w14:textId="77777777" w:rsidR="007F523B" w:rsidRDefault="007F523B">
      <w:pPr>
        <w:rPr>
          <w:rFonts w:eastAsia="Wingdings 2" w:cs="Wingdings 2"/>
          <w:lang w:val="en-US"/>
        </w:rPr>
      </w:pPr>
    </w:p>
    <w:sectPr w:rsidR="007F523B">
      <w:headerReference w:type="even" r:id="rId27"/>
      <w:headerReference w:type="default" r:id="rId28"/>
      <w:footerReference w:type="even" r:id="rId29"/>
      <w:footerReference w:type="default" r:id="rId30"/>
      <w:headerReference w:type="first" r:id="rId31"/>
      <w:footerReference w:type="first" r:id="rId32"/>
      <w:pgSz w:w="12240" w:h="15840"/>
      <w:pgMar w:top="1627" w:right="1411" w:bottom="2074" w:left="1699" w:header="720" w:footer="720" w:gutter="0"/>
      <w:pgNumType w:start="1"/>
      <w:cols w:space="720"/>
      <w:docGrid w:linePitch="2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E18CB" w14:textId="77777777" w:rsidR="00A65E3B" w:rsidRDefault="00A65E3B">
      <w:pPr>
        <w:spacing w:line="240" w:lineRule="auto"/>
      </w:pPr>
      <w:r>
        <w:separator/>
      </w:r>
    </w:p>
  </w:endnote>
  <w:endnote w:type="continuationSeparator" w:id="0">
    <w:p w14:paraId="678FCB85" w14:textId="77777777" w:rsidR="00A65E3B" w:rsidRDefault="00A65E3B">
      <w:pPr>
        <w:spacing w:line="240" w:lineRule="auto"/>
      </w:pPr>
      <w:r>
        <w:continuationSeparator/>
      </w:r>
    </w:p>
  </w:endnote>
  <w:endnote w:type="continuationNotice" w:id="1">
    <w:p w14:paraId="43BB40D2" w14:textId="77777777" w:rsidR="00A65E3B" w:rsidRDefault="00A65E3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enQuanYi Micro Hei">
    <w:charset w:val="01"/>
    <w:family w:val="auto"/>
    <w:pitch w:val="variable"/>
  </w:font>
  <w:font w:name="Lohit Devanagari">
    <w:altName w:val="Times New Roman"/>
    <w:charset w:val="01"/>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Win95BT">
    <w:charset w:val="00"/>
    <w:family w:val="auto"/>
    <w:pitch w:val="default"/>
  </w:font>
  <w:font w:name="Helvetica">
    <w:panose1 w:val="020B0604020202020204"/>
    <w:charset w:val="00"/>
    <w:family w:val="swiss"/>
    <w:pitch w:val="variable"/>
    <w:sig w:usb0="E0002EFF" w:usb1="C000785B" w:usb2="00000009" w:usb3="00000000" w:csb0="000001FF" w:csb1="00000000"/>
  </w:font>
  <w:font w:name="Bookman">
    <w:charset w:val="00"/>
    <w:family w:val="roman"/>
    <w:pitch w:val="variable"/>
  </w:font>
  <w:font w:name="New York">
    <w:panose1 w:val="02040503060506020304"/>
    <w:charset w:val="00"/>
    <w:family w:val="roman"/>
    <w:notTrueType/>
    <w:pitch w:val="variable"/>
    <w:sig w:usb0="00000003" w:usb1="00000000" w:usb2="00000000" w:usb3="00000000" w:csb0="00000001" w:csb1="00000000"/>
  </w:font>
  <w:font w:name="Myriad-Italic">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A9" w14:textId="77777777" w:rsidR="00F44DC2" w:rsidRDefault="00F44DC2">
    <w:pPr>
      <w:pStyle w:val="Voettekstzonderstreep"/>
      <w:tabs>
        <w:tab w:val="clear" w:pos="8647"/>
        <w:tab w:val="right" w:pos="8789"/>
      </w:tabs>
    </w:pPr>
    <w:r>
      <w:fldChar w:fldCharType="begin"/>
    </w:r>
    <w:r>
      <w:instrText xml:space="preserve"> DOCPROPERTY "sgt_Bedrijfsnaam"</w:instrText>
    </w:r>
    <w:r>
      <w:fldChar w:fldCharType="separate"/>
    </w:r>
    <w:r>
      <w:t>Sogeti Nederland B.V.</w:t>
    </w:r>
    <w:r>
      <w:fldChar w:fldCharType="end"/>
    </w:r>
    <w:r>
      <w:rPr>
        <w:lang w:val="da-DK"/>
      </w:rPr>
      <w:tab/>
    </w:r>
    <w:r>
      <w:fldChar w:fldCharType="begin"/>
    </w:r>
    <w:r>
      <w:instrText xml:space="preserve"> DOCPROPERTY "sgt_DocumentVersie"</w:instrText>
    </w:r>
    <w:r>
      <w:fldChar w:fldCharType="separate"/>
    </w:r>
    <w:r>
      <w:t>2.1</w:t>
    </w:r>
    <w:r>
      <w:fldChar w:fldCharType="end"/>
    </w:r>
    <w:r>
      <w:rPr>
        <w:lang w:val="da-DK"/>
      </w:rPr>
      <w:tab/>
    </w:r>
    <w:r>
      <w:fldChar w:fldCharType="begin"/>
    </w:r>
    <w:r>
      <w:instrText xml:space="preserve"> PAGE </w:instrText>
    </w:r>
    <w:r>
      <w:fldChar w:fldCharType="separate"/>
    </w:r>
    <w:r>
      <w:t>0</w:t>
    </w:r>
    <w:r>
      <w:fldChar w:fldCharType="end"/>
    </w:r>
  </w:p>
  <w:p w14:paraId="5A4D3AAA" w14:textId="77777777" w:rsidR="00F44DC2" w:rsidRDefault="00F44DC2">
    <w:pPr>
      <w:pStyle w:val="Voettekstzonderstreep"/>
      <w:tabs>
        <w:tab w:val="clear" w:pos="8647"/>
        <w:tab w:val="right" w:pos="8789"/>
      </w:tabs>
    </w:pPr>
    <w:r>
      <w:fldChar w:fldCharType="begin"/>
    </w:r>
    <w:r>
      <w:instrText xml:space="preserve"> DOCPROPERTY "sgt_DocumentDatum"</w:instrText>
    </w:r>
    <w:r>
      <w:fldChar w:fldCharType="separate"/>
    </w:r>
    <w:r>
      <w:t>May 12, 2010</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D9" w14:textId="1A1CA94F" w:rsidR="00F44DC2" w:rsidRPr="001D72ED" w:rsidRDefault="00F44DC2" w:rsidP="001D72ED">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DB" w14:textId="77777777" w:rsidR="00F44DC2" w:rsidRDefault="00F44DC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B8" w14:textId="1A1CA94F" w:rsidR="00F44DC2" w:rsidRDefault="00F44DC2">
    <w:pPr>
      <w:pStyle w:val="Footer"/>
      <w:tabs>
        <w:tab w:val="clear" w:pos="9072"/>
        <w:tab w:val="right" w:pos="8789"/>
      </w:tabs>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BC" w14:textId="77777777" w:rsidR="00F44DC2" w:rsidRDefault="00F44DC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C2" w14:textId="1A1CA94F" w:rsidR="00F44DC2" w:rsidRDefault="00F44DC2">
    <w:pPr>
      <w:pStyle w:val="Voettekstzonderstreep"/>
      <w:tabs>
        <w:tab w:val="clear" w:pos="8647"/>
        <w:tab w:val="right" w:pos="8789"/>
      </w:tabs>
      <w:rPr>
        <w:lang w:val="en-US" w:eastAsia="en-US"/>
      </w:rPr>
    </w:pPr>
  </w:p>
  <w:p w14:paraId="5A4D3AC3" w14:textId="77777777" w:rsidR="00F44DC2" w:rsidRDefault="00F44DC2">
    <w:pPr>
      <w:pStyle w:val="Voettekstzonderstreep"/>
      <w:tabs>
        <w:tab w:val="clear" w:pos="8647"/>
        <w:tab w:val="right" w:pos="8789"/>
      </w:tabs>
      <w:rPr>
        <w:lang w:val="en-US"/>
      </w:rPr>
    </w:pPr>
  </w:p>
  <w:p w14:paraId="5A4D3AC4" w14:textId="0CB25F8B" w:rsidR="00F44DC2" w:rsidRDefault="00F44DC2">
    <w:pPr>
      <w:pStyle w:val="Voettekstzonderstreep"/>
      <w:tabs>
        <w:tab w:val="clear" w:pos="8647"/>
        <w:tab w:val="right" w:pos="8789"/>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C6" w14:textId="77777777" w:rsidR="00F44DC2" w:rsidRDefault="00F44DC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D1" w14:textId="77777777" w:rsidR="00F44DC2" w:rsidRDefault="00F44DC2"/>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D2" w14:textId="1A1CA94F" w:rsidR="00F44DC2" w:rsidRDefault="00F44DC2">
    <w:pPr>
      <w:pStyle w:val="Voettekstzonderstreep"/>
      <w:tabs>
        <w:tab w:val="clear" w:pos="8647"/>
        <w:tab w:val="right" w:pos="8789"/>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D4" w14:textId="77777777" w:rsidR="00F44DC2" w:rsidRDefault="00F44DC2"/>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D8" w14:textId="77777777" w:rsidR="00F44DC2" w:rsidRDefault="00F44D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AE401" w14:textId="77777777" w:rsidR="00A65E3B" w:rsidRDefault="00A65E3B">
      <w:pPr>
        <w:spacing w:line="240" w:lineRule="auto"/>
      </w:pPr>
      <w:r>
        <w:separator/>
      </w:r>
    </w:p>
  </w:footnote>
  <w:footnote w:type="continuationSeparator" w:id="0">
    <w:p w14:paraId="51DA0F7E" w14:textId="77777777" w:rsidR="00A65E3B" w:rsidRDefault="00A65E3B">
      <w:pPr>
        <w:spacing w:line="240" w:lineRule="auto"/>
      </w:pPr>
      <w:r>
        <w:continuationSeparator/>
      </w:r>
    </w:p>
  </w:footnote>
  <w:footnote w:type="continuationNotice" w:id="1">
    <w:p w14:paraId="1C9C5B62" w14:textId="77777777" w:rsidR="00A65E3B" w:rsidRDefault="00A65E3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A7" w14:textId="77777777" w:rsidR="00F44DC2" w:rsidRDefault="00F44DC2">
    <w:pPr>
      <w:pStyle w:val="Header"/>
    </w:pPr>
    <w:r>
      <w:rPr>
        <w:noProof/>
        <w:lang w:val="en-AU" w:eastAsia="en-AU"/>
      </w:rPr>
      <w:drawing>
        <wp:anchor distT="0" distB="0" distL="114935" distR="114935" simplePos="0" relativeHeight="251658240" behindDoc="0" locked="0" layoutInCell="1" allowOverlap="1" wp14:anchorId="5A4D3ADC" wp14:editId="5A4D3ADD">
          <wp:simplePos x="0" y="0"/>
          <wp:positionH relativeFrom="column">
            <wp:posOffset>4295140</wp:posOffset>
          </wp:positionH>
          <wp:positionV relativeFrom="paragraph">
            <wp:posOffset>5080</wp:posOffset>
          </wp:positionV>
          <wp:extent cx="1304925" cy="2825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2825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FILENAME </w:instrText>
    </w:r>
    <w:r>
      <w:fldChar w:fldCharType="separate"/>
    </w:r>
    <w:r>
      <w:t>Template_Master_Test_Plan_TMap_NEXT_v2_1 (1).doc</w:t>
    </w:r>
    <w:r>
      <w:fldChar w:fldCharType="end"/>
    </w:r>
  </w:p>
  <w:p w14:paraId="5A4D3AA8" w14:textId="77777777" w:rsidR="00F44DC2" w:rsidRDefault="00F44DC2">
    <w:pPr>
      <w:pStyle w:val="Header"/>
    </w:pPr>
    <w:fldSimple w:instr=" STYLEREF &quot;KOP 0&quot;\l  \* MERGEFORMAT ">
      <w:r>
        <w:rPr>
          <w:b/>
          <w:lang w:val="en-US" w:eastAsia="ja-JP"/>
        </w:rPr>
        <w:t>&lt;&lt; Templat</w:t>
      </w:r>
      <w:r>
        <w:rPr>
          <w:lang w:val="en-US" w:eastAsia="ja-JP"/>
        </w:rPr>
        <w:t>e mastertestplan &gt;&gt;</w:t>
      </w:r>
    </w:fldSimple>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44DC2" w14:paraId="6CB1B9AD" w14:textId="77777777" w:rsidTr="001D72ED">
      <w:tc>
        <w:tcPr>
          <w:tcW w:w="6379" w:type="dxa"/>
        </w:tcPr>
        <w:p w14:paraId="299A47F7" w14:textId="77777777" w:rsidR="00F44DC2" w:rsidRDefault="00F44DC2" w:rsidP="001D72ED">
          <w:pPr>
            <w:pStyle w:val="Header"/>
            <w:tabs>
              <w:tab w:val="clear" w:pos="8647"/>
            </w:tabs>
          </w:pPr>
          <w:r w:rsidRPr="001D72ED">
            <w:rPr>
              <w:sz w:val="20"/>
            </w:rPr>
            <w:t xml:space="preserve">Pharmacy Error Tracker (P.E.T.) </w:t>
          </w:r>
        </w:p>
      </w:tc>
      <w:tc>
        <w:tcPr>
          <w:tcW w:w="3179" w:type="dxa"/>
        </w:tcPr>
        <w:p w14:paraId="1EC7A92C" w14:textId="70B443DB" w:rsidR="00F44DC2" w:rsidRDefault="00F44DC2" w:rsidP="001D72ED">
          <w:pPr>
            <w:tabs>
              <w:tab w:val="left" w:pos="1135"/>
            </w:tabs>
            <w:spacing w:before="40"/>
            <w:ind w:right="68"/>
          </w:pPr>
          <w:r>
            <w:t xml:space="preserve">Page | </w:t>
          </w:r>
          <w:r>
            <w:fldChar w:fldCharType="begin"/>
          </w:r>
          <w:r>
            <w:instrText xml:space="preserve"> PAGE   \* MERGEFORMAT </w:instrText>
          </w:r>
          <w:r>
            <w:fldChar w:fldCharType="separate"/>
          </w:r>
          <w:r w:rsidR="00122DC2">
            <w:rPr>
              <w:noProof/>
            </w:rPr>
            <w:t>10</w:t>
          </w:r>
          <w:r>
            <w:rPr>
              <w:noProof/>
            </w:rPr>
            <w:fldChar w:fldCharType="end"/>
          </w:r>
        </w:p>
      </w:tc>
    </w:tr>
    <w:tr w:rsidR="00F44DC2" w14:paraId="567146CA" w14:textId="77777777" w:rsidTr="001D72ED">
      <w:tc>
        <w:tcPr>
          <w:tcW w:w="6379" w:type="dxa"/>
        </w:tcPr>
        <w:p w14:paraId="792D00A1" w14:textId="77777777" w:rsidR="00F44DC2" w:rsidRDefault="00F44DC2" w:rsidP="001D72ED">
          <w:fldSimple w:instr=" TITLE  \* MERGEFORMAT ">
            <w:r>
              <w:t>Master Test Plan</w:t>
            </w:r>
          </w:fldSimple>
        </w:p>
      </w:tc>
      <w:tc>
        <w:tcPr>
          <w:tcW w:w="3179" w:type="dxa"/>
        </w:tcPr>
        <w:p w14:paraId="4E7E1826" w14:textId="0617BC15" w:rsidR="00F44DC2" w:rsidRDefault="00F44DC2" w:rsidP="001D72ED">
          <w:r>
            <w:t xml:space="preserve">Date:  </w:t>
          </w:r>
          <w:ins w:id="279" w:author="Jette McKellar" w:date="2018-05-31T21:19:00Z">
            <w:r>
              <w:t>3</w:t>
            </w:r>
          </w:ins>
          <w:del w:id="280" w:author="Jette McKellar" w:date="2018-05-31T21:19:00Z">
            <w:r w:rsidDel="00F44DC2">
              <w:delText>1</w:delText>
            </w:r>
          </w:del>
          <w:r>
            <w:t>1/0</w:t>
          </w:r>
          <w:del w:id="281" w:author="Jette McKellar" w:date="2018-05-31T21:19:00Z">
            <w:r w:rsidDel="00F44DC2">
              <w:delText>3</w:delText>
            </w:r>
          </w:del>
          <w:ins w:id="282" w:author="Jette McKellar" w:date="2018-05-31T21:19:00Z">
            <w:r>
              <w:t>5</w:t>
            </w:r>
          </w:ins>
          <w:r>
            <w:t>/2018</w:t>
          </w:r>
        </w:p>
      </w:tc>
    </w:tr>
  </w:tbl>
  <w:p w14:paraId="5A4D3AD7" w14:textId="1A1CA94F" w:rsidR="00F44DC2" w:rsidRDefault="00F44DC2">
    <w:pPr>
      <w:pStyle w:val="Header"/>
      <w:tabs>
        <w:tab w:val="clear" w:pos="8647"/>
        <w:tab w:val="right" w:pos="8789"/>
      </w:tabs>
      <w:rPr>
        <w:lang w:val="en-GB"/>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DA" w14:textId="77777777" w:rsidR="00F44DC2" w:rsidRDefault="00F44DC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44DC2" w14:paraId="074C1F78" w14:textId="77777777" w:rsidTr="001D72ED">
      <w:tc>
        <w:tcPr>
          <w:tcW w:w="6379" w:type="dxa"/>
        </w:tcPr>
        <w:p w14:paraId="0B0BF0D0" w14:textId="77777777" w:rsidR="00F44DC2" w:rsidRDefault="00F44DC2" w:rsidP="001D72ED">
          <w:pPr>
            <w:pStyle w:val="Header"/>
            <w:tabs>
              <w:tab w:val="clear" w:pos="8647"/>
            </w:tabs>
          </w:pPr>
          <w:r w:rsidRPr="001D72ED">
            <w:rPr>
              <w:sz w:val="20"/>
            </w:rPr>
            <w:t xml:space="preserve">Pharmacy Error Tracker (P.E.T.) </w:t>
          </w:r>
        </w:p>
      </w:tc>
      <w:tc>
        <w:tcPr>
          <w:tcW w:w="3179" w:type="dxa"/>
        </w:tcPr>
        <w:p w14:paraId="6421FF4D" w14:textId="5753387B" w:rsidR="00F44DC2" w:rsidRDefault="00F44DC2" w:rsidP="001D72ED">
          <w:pPr>
            <w:tabs>
              <w:tab w:val="left" w:pos="1135"/>
            </w:tabs>
            <w:spacing w:before="40"/>
            <w:ind w:right="68"/>
          </w:pPr>
          <w:r>
            <w:t xml:space="preserve">Page | </w:t>
          </w:r>
          <w:r>
            <w:fldChar w:fldCharType="begin"/>
          </w:r>
          <w:r>
            <w:instrText xml:space="preserve"> PAGE   \* MERGEFORMAT </w:instrText>
          </w:r>
          <w:r>
            <w:fldChar w:fldCharType="separate"/>
          </w:r>
          <w:r w:rsidR="00122DC2">
            <w:rPr>
              <w:noProof/>
            </w:rPr>
            <w:t>I</w:t>
          </w:r>
          <w:r>
            <w:rPr>
              <w:noProof/>
            </w:rPr>
            <w:fldChar w:fldCharType="end"/>
          </w:r>
        </w:p>
      </w:tc>
    </w:tr>
    <w:tr w:rsidR="00F44DC2" w14:paraId="7A7EF05F" w14:textId="77777777" w:rsidTr="001D72ED">
      <w:tc>
        <w:tcPr>
          <w:tcW w:w="6379" w:type="dxa"/>
        </w:tcPr>
        <w:p w14:paraId="0E5FE0B1" w14:textId="66D83EC8" w:rsidR="00F44DC2" w:rsidRDefault="00F44DC2" w:rsidP="001D72ED">
          <w:fldSimple w:instr=" TITLE  \* MERGEFORMAT ">
            <w:r>
              <w:t>Master Test Plan</w:t>
            </w:r>
          </w:fldSimple>
        </w:p>
      </w:tc>
      <w:tc>
        <w:tcPr>
          <w:tcW w:w="3179" w:type="dxa"/>
        </w:tcPr>
        <w:p w14:paraId="0F3B8C38" w14:textId="7F3AA97F" w:rsidR="00F44DC2" w:rsidRDefault="00F44DC2" w:rsidP="001D72ED">
          <w:r>
            <w:t>Date:  31/05/2018</w:t>
          </w:r>
        </w:p>
      </w:tc>
    </w:tr>
  </w:tbl>
  <w:p w14:paraId="5A4D3AAB" w14:textId="1A1CA94F" w:rsidR="00F44DC2" w:rsidRDefault="00F44DC2">
    <w:pPr>
      <w:pStyle w:val="Header"/>
      <w:tabs>
        <w:tab w:val="clear" w:pos="8647"/>
        <w:tab w:val="right" w:pos="878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B9" w14:textId="77777777" w:rsidR="00F44DC2" w:rsidRDefault="00F44DC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44DC2" w14:paraId="473FF9A0" w14:textId="77777777" w:rsidTr="001D72ED">
      <w:tc>
        <w:tcPr>
          <w:tcW w:w="6379" w:type="dxa"/>
        </w:tcPr>
        <w:p w14:paraId="2731C3DC" w14:textId="77777777" w:rsidR="00F44DC2" w:rsidRDefault="00F44DC2" w:rsidP="001D72ED">
          <w:pPr>
            <w:pStyle w:val="Header"/>
            <w:tabs>
              <w:tab w:val="clear" w:pos="8647"/>
            </w:tabs>
          </w:pPr>
          <w:r w:rsidRPr="001D72ED">
            <w:rPr>
              <w:sz w:val="20"/>
            </w:rPr>
            <w:t xml:space="preserve">Pharmacy Error Tracker (P.E.T.) </w:t>
          </w:r>
        </w:p>
      </w:tc>
      <w:tc>
        <w:tcPr>
          <w:tcW w:w="3179" w:type="dxa"/>
        </w:tcPr>
        <w:p w14:paraId="3B33A4A4" w14:textId="05D60AFF" w:rsidR="00F44DC2" w:rsidRDefault="00F44DC2" w:rsidP="001D72ED">
          <w:pPr>
            <w:tabs>
              <w:tab w:val="left" w:pos="1135"/>
            </w:tabs>
            <w:spacing w:before="40"/>
            <w:ind w:right="68"/>
          </w:pPr>
          <w:r>
            <w:t xml:space="preserve">Page | </w:t>
          </w:r>
          <w:r>
            <w:fldChar w:fldCharType="begin"/>
          </w:r>
          <w:r>
            <w:instrText xml:space="preserve"> PAGE   \* MERGEFORMAT </w:instrText>
          </w:r>
          <w:r>
            <w:fldChar w:fldCharType="separate"/>
          </w:r>
          <w:r w:rsidR="00122DC2">
            <w:rPr>
              <w:noProof/>
            </w:rPr>
            <w:t>II</w:t>
          </w:r>
          <w:r>
            <w:rPr>
              <w:noProof/>
            </w:rPr>
            <w:fldChar w:fldCharType="end"/>
          </w:r>
        </w:p>
      </w:tc>
    </w:tr>
    <w:tr w:rsidR="00F44DC2" w14:paraId="13B945AE" w14:textId="77777777" w:rsidTr="001D72ED">
      <w:tc>
        <w:tcPr>
          <w:tcW w:w="6379" w:type="dxa"/>
        </w:tcPr>
        <w:p w14:paraId="7C5844FD" w14:textId="77777777" w:rsidR="00F44DC2" w:rsidRDefault="00F44DC2" w:rsidP="001D72ED">
          <w:fldSimple w:instr=" TITLE  \* MERGEFORMAT ">
            <w:r>
              <w:t>Master Test Plan</w:t>
            </w:r>
          </w:fldSimple>
        </w:p>
      </w:tc>
      <w:tc>
        <w:tcPr>
          <w:tcW w:w="3179" w:type="dxa"/>
        </w:tcPr>
        <w:p w14:paraId="615BA441" w14:textId="0A4986DA" w:rsidR="00F44DC2" w:rsidRDefault="00F44DC2" w:rsidP="001D72ED">
          <w:r>
            <w:t>Date:  31/05/2018</w:t>
          </w:r>
        </w:p>
      </w:tc>
    </w:tr>
  </w:tbl>
  <w:p w14:paraId="5A4D3ABB" w14:textId="35981A32" w:rsidR="00F44DC2" w:rsidRDefault="00F44DC2">
    <w:pPr>
      <w:pStyle w:val="Header"/>
      <w:tabs>
        <w:tab w:val="clear" w:pos="8647"/>
        <w:tab w:val="right" w:pos="8789"/>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C5" w14:textId="77777777" w:rsidR="00F44DC2" w:rsidRDefault="00F44DC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CE" w14:textId="77777777" w:rsidR="00F44DC2" w:rsidRDefault="00F44DC2"/>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44DC2" w14:paraId="3F04DFA1" w14:textId="77777777" w:rsidTr="001D72ED">
      <w:tc>
        <w:tcPr>
          <w:tcW w:w="6379" w:type="dxa"/>
        </w:tcPr>
        <w:p w14:paraId="00747E03" w14:textId="77777777" w:rsidR="00F44DC2" w:rsidRDefault="00F44DC2" w:rsidP="001D72ED">
          <w:pPr>
            <w:pStyle w:val="Header"/>
            <w:tabs>
              <w:tab w:val="clear" w:pos="8647"/>
            </w:tabs>
          </w:pPr>
          <w:r w:rsidRPr="001D72ED">
            <w:rPr>
              <w:sz w:val="20"/>
            </w:rPr>
            <w:t xml:space="preserve">Pharmacy Error Tracker (P.E.T.) </w:t>
          </w:r>
        </w:p>
      </w:tc>
      <w:tc>
        <w:tcPr>
          <w:tcW w:w="3179" w:type="dxa"/>
        </w:tcPr>
        <w:p w14:paraId="1012DF15" w14:textId="0E3590B7" w:rsidR="00F44DC2" w:rsidRDefault="00F44DC2" w:rsidP="001D72ED">
          <w:pPr>
            <w:tabs>
              <w:tab w:val="left" w:pos="1135"/>
            </w:tabs>
            <w:spacing w:before="40"/>
            <w:ind w:right="68"/>
          </w:pPr>
          <w:r>
            <w:t xml:space="preserve">Page | </w:t>
          </w:r>
          <w:r>
            <w:fldChar w:fldCharType="begin"/>
          </w:r>
          <w:r>
            <w:instrText xml:space="preserve"> PAGE   \* MERGEFORMAT </w:instrText>
          </w:r>
          <w:r>
            <w:fldChar w:fldCharType="separate"/>
          </w:r>
          <w:r w:rsidR="00122DC2">
            <w:rPr>
              <w:noProof/>
            </w:rPr>
            <w:t>IV</w:t>
          </w:r>
          <w:r>
            <w:rPr>
              <w:noProof/>
            </w:rPr>
            <w:fldChar w:fldCharType="end"/>
          </w:r>
        </w:p>
      </w:tc>
    </w:tr>
    <w:tr w:rsidR="00F44DC2" w14:paraId="45B847CF" w14:textId="77777777" w:rsidTr="001D72ED">
      <w:tc>
        <w:tcPr>
          <w:tcW w:w="6379" w:type="dxa"/>
        </w:tcPr>
        <w:p w14:paraId="3903EEE8" w14:textId="77777777" w:rsidR="00F44DC2" w:rsidRDefault="00F44DC2" w:rsidP="001D72ED">
          <w:fldSimple w:instr=" TITLE  \* MERGEFORMAT ">
            <w:r>
              <w:t>Master Test Plan</w:t>
            </w:r>
          </w:fldSimple>
        </w:p>
      </w:tc>
      <w:tc>
        <w:tcPr>
          <w:tcW w:w="3179" w:type="dxa"/>
        </w:tcPr>
        <w:p w14:paraId="66F0FA1E" w14:textId="1A8740E8" w:rsidR="00F44DC2" w:rsidRDefault="00F44DC2" w:rsidP="001D72ED">
          <w:r>
            <w:t>Date:  11/03/2018</w:t>
          </w:r>
        </w:p>
      </w:tc>
    </w:tr>
  </w:tbl>
  <w:p w14:paraId="5A4D3AD0" w14:textId="1A1CA94F" w:rsidR="00F44DC2" w:rsidRPr="001D72ED" w:rsidRDefault="00F44DC2" w:rsidP="001D72E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D3" w14:textId="77777777" w:rsidR="00F44DC2" w:rsidRDefault="00F44DC2"/>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D3AD5" w14:textId="77777777" w:rsidR="00F44DC2" w:rsidRDefault="00F44D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851"/>
        </w:tabs>
        <w:ind w:left="851" w:hanging="851"/>
      </w:pPr>
    </w:lvl>
    <w:lvl w:ilvl="2">
      <w:start w:val="1"/>
      <w:numFmt w:val="decimal"/>
      <w:pStyle w:val="Heading3"/>
      <w:lvlText w:val="%1.%2.%3"/>
      <w:lvlJc w:val="left"/>
      <w:pPr>
        <w:tabs>
          <w:tab w:val="num" w:pos="851"/>
        </w:tabs>
        <w:ind w:left="851" w:hanging="851"/>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decimal"/>
      <w:pStyle w:val="Heading8"/>
      <w:lvlText w:val="%1.%2.%3.%8"/>
      <w:lvlJc w:val="left"/>
      <w:pPr>
        <w:tabs>
          <w:tab w:val="num" w:pos="2160"/>
        </w:tabs>
        <w:ind w:left="851" w:hanging="851"/>
      </w:pPr>
    </w:lvl>
    <w:lvl w:ilvl="8">
      <w:start w:val="1"/>
      <w:numFmt w:val="decimal"/>
      <w:pStyle w:val="Heading9"/>
      <w:lvlText w:val="%1.%2.%3.%8.%9"/>
      <w:lvlJc w:val="left"/>
      <w:pPr>
        <w:tabs>
          <w:tab w:val="num" w:pos="2520"/>
        </w:tabs>
        <w:ind w:left="851" w:hanging="851"/>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284" w:hanging="284"/>
      </w:pPr>
      <w:rPr>
        <w:rFonts w:ascii="Symbol" w:hAnsi="Symbol" w:cs="Symbol" w:hint="default"/>
        <w:color w:val="3366FF"/>
        <w:lang w:val="en-US"/>
      </w:rPr>
    </w:lvl>
  </w:abstractNum>
  <w:abstractNum w:abstractNumId="3" w15:restartNumberingAfterBreak="0">
    <w:nsid w:val="00000004"/>
    <w:multiLevelType w:val="multilevel"/>
    <w:tmpl w:val="00000004"/>
    <w:name w:val="WW8Num4"/>
    <w:lvl w:ilvl="0">
      <w:start w:val="1"/>
      <w:numFmt w:val="bullet"/>
      <w:lvlText w:val=""/>
      <w:lvlJc w:val="left"/>
      <w:pPr>
        <w:tabs>
          <w:tab w:val="num" w:pos="360"/>
        </w:tabs>
        <w:ind w:left="360" w:hanging="360"/>
      </w:pPr>
      <w:rPr>
        <w:rFonts w:ascii="Symbol" w:hAnsi="Symbol" w:cs="Symbol" w:hint="default"/>
        <w:color w:val="3366FF"/>
        <w:lang w:val="en-US"/>
      </w:rPr>
    </w:lvl>
    <w:lvl w:ilvl="1">
      <w:start w:val="1"/>
      <w:numFmt w:val="bullet"/>
      <w:lvlText w:val="o"/>
      <w:lvlJc w:val="left"/>
      <w:pPr>
        <w:tabs>
          <w:tab w:val="num" w:pos="1440"/>
        </w:tabs>
        <w:ind w:left="1440" w:hanging="360"/>
      </w:pPr>
      <w:rPr>
        <w:rFonts w:ascii="Courier New" w:hAnsi="Courier New" w:cs="Courier New" w:hint="default"/>
        <w:color w:val="3366FF"/>
        <w:lang w:val="en-US"/>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color w:val="3366FF"/>
        <w:lang w:val="en-US"/>
      </w:rPr>
    </w:lvl>
    <w:lvl w:ilvl="4">
      <w:start w:val="1"/>
      <w:numFmt w:val="bullet"/>
      <w:lvlText w:val="o"/>
      <w:lvlJc w:val="left"/>
      <w:pPr>
        <w:tabs>
          <w:tab w:val="num" w:pos="3600"/>
        </w:tabs>
        <w:ind w:left="3600" w:hanging="360"/>
      </w:pPr>
      <w:rPr>
        <w:rFonts w:ascii="Courier New" w:hAnsi="Courier New" w:cs="Courier New" w:hint="default"/>
        <w:color w:val="3366FF"/>
        <w:lang w:val="en-US"/>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color w:val="3366FF"/>
        <w:lang w:val="en-US"/>
      </w:rPr>
    </w:lvl>
    <w:lvl w:ilvl="7">
      <w:start w:val="1"/>
      <w:numFmt w:val="bullet"/>
      <w:lvlText w:val="o"/>
      <w:lvlJc w:val="left"/>
      <w:pPr>
        <w:tabs>
          <w:tab w:val="num" w:pos="5760"/>
        </w:tabs>
        <w:ind w:left="5760" w:hanging="360"/>
      </w:pPr>
      <w:rPr>
        <w:rFonts w:ascii="Courier New" w:hAnsi="Courier New" w:cs="Courier New" w:hint="default"/>
        <w:color w:val="3366FF"/>
        <w:lang w:val="en-US"/>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6"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cs="Symbol" w:hint="default"/>
        <w:lang w:val="en-US"/>
      </w:rPr>
    </w:lvl>
  </w:abstractNum>
  <w:abstractNum w:abstractNumId="7" w15:restartNumberingAfterBreak="0">
    <w:nsid w:val="00000008"/>
    <w:multiLevelType w:val="singleLevel"/>
    <w:tmpl w:val="00000008"/>
    <w:name w:val="WW8Num10"/>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8" w15:restartNumberingAfterBreak="0">
    <w:nsid w:val="00000009"/>
    <w:multiLevelType w:val="singleLevel"/>
    <w:tmpl w:val="00000009"/>
    <w:name w:val="WW8Num11"/>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9" w15:restartNumberingAfterBreak="0">
    <w:nsid w:val="0000000A"/>
    <w:multiLevelType w:val="singleLevel"/>
    <w:tmpl w:val="0000000A"/>
    <w:name w:val="WW8Num12"/>
    <w:lvl w:ilvl="0">
      <w:start w:val="1"/>
      <w:numFmt w:val="bullet"/>
      <w:lvlText w:val=""/>
      <w:lvlJc w:val="left"/>
      <w:pPr>
        <w:tabs>
          <w:tab w:val="num" w:pos="720"/>
        </w:tabs>
        <w:ind w:left="720" w:hanging="360"/>
      </w:pPr>
      <w:rPr>
        <w:rFonts w:ascii="Symbol" w:hAnsi="Symbol" w:cs="Symbol" w:hint="default"/>
        <w:color w:val="3366FF"/>
        <w:lang w:val="en-US"/>
      </w:rPr>
    </w:lvl>
  </w:abstractNum>
  <w:abstractNum w:abstractNumId="10" w15:restartNumberingAfterBreak="0">
    <w:nsid w:val="0000000B"/>
    <w:multiLevelType w:val="singleLevel"/>
    <w:tmpl w:val="0000000B"/>
    <w:name w:val="WW8Num13"/>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11" w15:restartNumberingAfterBreak="0">
    <w:nsid w:val="0000000C"/>
    <w:multiLevelType w:val="singleLevel"/>
    <w:tmpl w:val="0000000C"/>
    <w:name w:val="WW8Num15"/>
    <w:lvl w:ilvl="0">
      <w:start w:val="1"/>
      <w:numFmt w:val="bullet"/>
      <w:pStyle w:val="Bullet2"/>
      <w:lvlText w:val=""/>
      <w:lvlJc w:val="left"/>
      <w:pPr>
        <w:tabs>
          <w:tab w:val="num" w:pos="283"/>
        </w:tabs>
        <w:ind w:left="283" w:hanging="283"/>
      </w:pPr>
      <w:rPr>
        <w:rFonts w:ascii="Symbol" w:hAnsi="Symbol" w:cs="Symbol" w:hint="default"/>
      </w:rPr>
    </w:lvl>
  </w:abstractNum>
  <w:abstractNum w:abstractNumId="12" w15:restartNumberingAfterBreak="0">
    <w:nsid w:val="0000000D"/>
    <w:multiLevelType w:val="singleLevel"/>
    <w:tmpl w:val="0000000D"/>
    <w:name w:val="WW8Num16"/>
    <w:lvl w:ilvl="0">
      <w:start w:val="1"/>
      <w:numFmt w:val="bullet"/>
      <w:lvlText w:val=""/>
      <w:lvlJc w:val="left"/>
      <w:pPr>
        <w:tabs>
          <w:tab w:val="num" w:pos="720"/>
        </w:tabs>
        <w:ind w:left="720" w:hanging="360"/>
      </w:pPr>
      <w:rPr>
        <w:rFonts w:ascii="Symbol" w:hAnsi="Symbol" w:cs="Symbol" w:hint="default"/>
        <w:color w:val="3366FF"/>
        <w:lang w:val="en-US"/>
      </w:rPr>
    </w:lvl>
  </w:abstractNum>
  <w:abstractNum w:abstractNumId="13" w15:restartNumberingAfterBreak="0">
    <w:nsid w:val="0000000E"/>
    <w:multiLevelType w:val="singleLevel"/>
    <w:tmpl w:val="0000000E"/>
    <w:name w:val="WW8Num18"/>
    <w:lvl w:ilvl="0">
      <w:start w:val="1"/>
      <w:numFmt w:val="bullet"/>
      <w:lvlText w:val=""/>
      <w:lvlJc w:val="left"/>
      <w:pPr>
        <w:tabs>
          <w:tab w:val="num" w:pos="360"/>
        </w:tabs>
        <w:ind w:left="360" w:hanging="360"/>
      </w:pPr>
      <w:rPr>
        <w:rFonts w:ascii="Symbol" w:hAnsi="Symbol" w:cs="Symbol" w:hint="default"/>
      </w:rPr>
    </w:lvl>
  </w:abstractNum>
  <w:abstractNum w:abstractNumId="14" w15:restartNumberingAfterBreak="0">
    <w:nsid w:val="0000000F"/>
    <w:multiLevelType w:val="singleLevel"/>
    <w:tmpl w:val="0000000F"/>
    <w:name w:val="WW8Num20"/>
    <w:lvl w:ilvl="0">
      <w:start w:val="1"/>
      <w:numFmt w:val="bullet"/>
      <w:lvlText w:val=""/>
      <w:lvlJc w:val="left"/>
      <w:pPr>
        <w:tabs>
          <w:tab w:val="num" w:pos="360"/>
        </w:tabs>
        <w:ind w:left="360" w:hanging="360"/>
      </w:pPr>
      <w:rPr>
        <w:rFonts w:ascii="Symbol" w:hAnsi="Symbol" w:cs="Symbol" w:hint="default"/>
        <w:color w:val="3366FF"/>
        <w:lang w:val="en-US"/>
      </w:rPr>
    </w:lvl>
  </w:abstractNum>
  <w:abstractNum w:abstractNumId="15" w15:restartNumberingAfterBreak="0">
    <w:nsid w:val="00000010"/>
    <w:multiLevelType w:val="singleLevel"/>
    <w:tmpl w:val="00000010"/>
    <w:name w:val="WW8Num22"/>
    <w:lvl w:ilvl="0">
      <w:start w:val="1"/>
      <w:numFmt w:val="decimal"/>
      <w:pStyle w:val="Nummering"/>
      <w:lvlText w:val="%1."/>
      <w:lvlJc w:val="left"/>
      <w:pPr>
        <w:tabs>
          <w:tab w:val="num" w:pos="283"/>
        </w:tabs>
        <w:ind w:left="283" w:firstLine="74"/>
      </w:pPr>
    </w:lvl>
  </w:abstractNum>
  <w:abstractNum w:abstractNumId="16" w15:restartNumberingAfterBreak="0">
    <w:nsid w:val="00000011"/>
    <w:multiLevelType w:val="singleLevel"/>
    <w:tmpl w:val="00000011"/>
    <w:name w:val="WW8Num23"/>
    <w:lvl w:ilvl="0">
      <w:start w:val="2"/>
      <w:numFmt w:val="bullet"/>
      <w:lvlText w:val="-"/>
      <w:lvlJc w:val="left"/>
      <w:pPr>
        <w:tabs>
          <w:tab w:val="num" w:pos="1065"/>
        </w:tabs>
        <w:ind w:left="1065" w:hanging="360"/>
      </w:pPr>
      <w:rPr>
        <w:rFonts w:ascii="Times New Roman" w:hAnsi="Times New Roman" w:cs="Times New Roman" w:hint="default"/>
      </w:rPr>
    </w:lvl>
  </w:abstractNum>
  <w:abstractNum w:abstractNumId="17" w15:restartNumberingAfterBreak="0">
    <w:nsid w:val="0A9B20C3"/>
    <w:multiLevelType w:val="hybridMultilevel"/>
    <w:tmpl w:val="720002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92D7941"/>
    <w:multiLevelType w:val="hybridMultilevel"/>
    <w:tmpl w:val="0D083FD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3AA4536"/>
    <w:multiLevelType w:val="hybridMultilevel"/>
    <w:tmpl w:val="F25EA9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80D5AD7"/>
    <w:multiLevelType w:val="hybridMultilevel"/>
    <w:tmpl w:val="8D6283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0"/>
  </w:num>
  <w:num w:numId="19">
    <w:abstractNumId w:val="19"/>
  </w:num>
  <w:num w:numId="20">
    <w:abstractNumId w:val="17"/>
  </w:num>
  <w:num w:numId="21">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tte McKellar">
    <w15:presenceInfo w15:providerId="Windows Live" w15:userId="a3f34d75289055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2BE"/>
    <w:rsid w:val="00010BE9"/>
    <w:rsid w:val="000111ED"/>
    <w:rsid w:val="00012689"/>
    <w:rsid w:val="000178A5"/>
    <w:rsid w:val="0002738D"/>
    <w:rsid w:val="0002744D"/>
    <w:rsid w:val="00031AE7"/>
    <w:rsid w:val="000415A4"/>
    <w:rsid w:val="00053664"/>
    <w:rsid w:val="00054AD6"/>
    <w:rsid w:val="00056BED"/>
    <w:rsid w:val="0007473F"/>
    <w:rsid w:val="000814DC"/>
    <w:rsid w:val="0008467B"/>
    <w:rsid w:val="00087799"/>
    <w:rsid w:val="00090162"/>
    <w:rsid w:val="000A46B6"/>
    <w:rsid w:val="000B2574"/>
    <w:rsid w:val="000B588A"/>
    <w:rsid w:val="000C3994"/>
    <w:rsid w:val="000C3BAE"/>
    <w:rsid w:val="000D0E95"/>
    <w:rsid w:val="000D564E"/>
    <w:rsid w:val="000D7F63"/>
    <w:rsid w:val="000E1D2F"/>
    <w:rsid w:val="000E2944"/>
    <w:rsid w:val="000E32AC"/>
    <w:rsid w:val="000E3D0B"/>
    <w:rsid w:val="00122DC2"/>
    <w:rsid w:val="00123CE9"/>
    <w:rsid w:val="00135751"/>
    <w:rsid w:val="00143A47"/>
    <w:rsid w:val="001460E5"/>
    <w:rsid w:val="001508CF"/>
    <w:rsid w:val="0015132A"/>
    <w:rsid w:val="001937D6"/>
    <w:rsid w:val="00193E1A"/>
    <w:rsid w:val="001B2B13"/>
    <w:rsid w:val="001B5916"/>
    <w:rsid w:val="001B5AD1"/>
    <w:rsid w:val="001D4836"/>
    <w:rsid w:val="001D72ED"/>
    <w:rsid w:val="001E1B18"/>
    <w:rsid w:val="001F4679"/>
    <w:rsid w:val="00202189"/>
    <w:rsid w:val="002105F1"/>
    <w:rsid w:val="00210A90"/>
    <w:rsid w:val="00220F91"/>
    <w:rsid w:val="00226FCC"/>
    <w:rsid w:val="00233E91"/>
    <w:rsid w:val="002371A0"/>
    <w:rsid w:val="00237CB1"/>
    <w:rsid w:val="0024416A"/>
    <w:rsid w:val="002508A9"/>
    <w:rsid w:val="002554CD"/>
    <w:rsid w:val="00260D1F"/>
    <w:rsid w:val="00265A04"/>
    <w:rsid w:val="0028150C"/>
    <w:rsid w:val="00287C93"/>
    <w:rsid w:val="00296380"/>
    <w:rsid w:val="00296986"/>
    <w:rsid w:val="002A36BF"/>
    <w:rsid w:val="002B153D"/>
    <w:rsid w:val="002C21A0"/>
    <w:rsid w:val="002C7643"/>
    <w:rsid w:val="002D4D2B"/>
    <w:rsid w:val="002F03BC"/>
    <w:rsid w:val="002F2159"/>
    <w:rsid w:val="00313367"/>
    <w:rsid w:val="00326108"/>
    <w:rsid w:val="00332CFC"/>
    <w:rsid w:val="00334A08"/>
    <w:rsid w:val="00354544"/>
    <w:rsid w:val="003553B9"/>
    <w:rsid w:val="0036086B"/>
    <w:rsid w:val="003645DA"/>
    <w:rsid w:val="003679F1"/>
    <w:rsid w:val="00371638"/>
    <w:rsid w:val="0038541F"/>
    <w:rsid w:val="003A379B"/>
    <w:rsid w:val="003B2842"/>
    <w:rsid w:val="003B2BB6"/>
    <w:rsid w:val="003B7BB4"/>
    <w:rsid w:val="003C0BFC"/>
    <w:rsid w:val="003D21DC"/>
    <w:rsid w:val="003D263E"/>
    <w:rsid w:val="003D363D"/>
    <w:rsid w:val="003E0596"/>
    <w:rsid w:val="003E4BD9"/>
    <w:rsid w:val="004067A0"/>
    <w:rsid w:val="00406ABD"/>
    <w:rsid w:val="00412F28"/>
    <w:rsid w:val="004166EB"/>
    <w:rsid w:val="00424895"/>
    <w:rsid w:val="004271C5"/>
    <w:rsid w:val="0043390D"/>
    <w:rsid w:val="00434303"/>
    <w:rsid w:val="00444B2A"/>
    <w:rsid w:val="00463D4B"/>
    <w:rsid w:val="004674A0"/>
    <w:rsid w:val="00470D19"/>
    <w:rsid w:val="0047238F"/>
    <w:rsid w:val="00480D9A"/>
    <w:rsid w:val="00480E37"/>
    <w:rsid w:val="004812BF"/>
    <w:rsid w:val="00482339"/>
    <w:rsid w:val="0049366B"/>
    <w:rsid w:val="00495507"/>
    <w:rsid w:val="004972D3"/>
    <w:rsid w:val="004A0500"/>
    <w:rsid w:val="004B328C"/>
    <w:rsid w:val="004B5050"/>
    <w:rsid w:val="004B5407"/>
    <w:rsid w:val="004C4B0E"/>
    <w:rsid w:val="004D44BC"/>
    <w:rsid w:val="004E626A"/>
    <w:rsid w:val="004F740B"/>
    <w:rsid w:val="004F7868"/>
    <w:rsid w:val="004F7D64"/>
    <w:rsid w:val="005028A8"/>
    <w:rsid w:val="00502A8D"/>
    <w:rsid w:val="00504B05"/>
    <w:rsid w:val="00512F9D"/>
    <w:rsid w:val="005233D1"/>
    <w:rsid w:val="005326D2"/>
    <w:rsid w:val="005449F1"/>
    <w:rsid w:val="00555C07"/>
    <w:rsid w:val="00561BA9"/>
    <w:rsid w:val="00562C09"/>
    <w:rsid w:val="00564740"/>
    <w:rsid w:val="00572170"/>
    <w:rsid w:val="00573781"/>
    <w:rsid w:val="00576B27"/>
    <w:rsid w:val="00580280"/>
    <w:rsid w:val="005846B6"/>
    <w:rsid w:val="00590B0A"/>
    <w:rsid w:val="00592D74"/>
    <w:rsid w:val="005C48F1"/>
    <w:rsid w:val="005C4CBB"/>
    <w:rsid w:val="005C52EF"/>
    <w:rsid w:val="005C75C4"/>
    <w:rsid w:val="005D08BD"/>
    <w:rsid w:val="005D3273"/>
    <w:rsid w:val="005D3A7E"/>
    <w:rsid w:val="005E577A"/>
    <w:rsid w:val="005E6FEA"/>
    <w:rsid w:val="005F4D68"/>
    <w:rsid w:val="0060354A"/>
    <w:rsid w:val="006108BB"/>
    <w:rsid w:val="0061608C"/>
    <w:rsid w:val="00616581"/>
    <w:rsid w:val="00617DB3"/>
    <w:rsid w:val="00622C8A"/>
    <w:rsid w:val="00625F6C"/>
    <w:rsid w:val="00631EFD"/>
    <w:rsid w:val="00641865"/>
    <w:rsid w:val="00644638"/>
    <w:rsid w:val="006446D6"/>
    <w:rsid w:val="006514C0"/>
    <w:rsid w:val="006574D2"/>
    <w:rsid w:val="00661142"/>
    <w:rsid w:val="006638A7"/>
    <w:rsid w:val="006813D5"/>
    <w:rsid w:val="00692E8A"/>
    <w:rsid w:val="00693DD5"/>
    <w:rsid w:val="006A39C3"/>
    <w:rsid w:val="006B6493"/>
    <w:rsid w:val="006C4B6E"/>
    <w:rsid w:val="006D608B"/>
    <w:rsid w:val="006D62F1"/>
    <w:rsid w:val="006D659E"/>
    <w:rsid w:val="006E5191"/>
    <w:rsid w:val="006F4E6D"/>
    <w:rsid w:val="00702E80"/>
    <w:rsid w:val="00714214"/>
    <w:rsid w:val="00716936"/>
    <w:rsid w:val="00730D44"/>
    <w:rsid w:val="00740950"/>
    <w:rsid w:val="00743786"/>
    <w:rsid w:val="00743CE6"/>
    <w:rsid w:val="00771988"/>
    <w:rsid w:val="007760D9"/>
    <w:rsid w:val="00777D1B"/>
    <w:rsid w:val="00780589"/>
    <w:rsid w:val="00793E85"/>
    <w:rsid w:val="00795178"/>
    <w:rsid w:val="007C145E"/>
    <w:rsid w:val="007C498B"/>
    <w:rsid w:val="007D2CF0"/>
    <w:rsid w:val="007D53C6"/>
    <w:rsid w:val="007D737D"/>
    <w:rsid w:val="007F523B"/>
    <w:rsid w:val="00800E60"/>
    <w:rsid w:val="008038B0"/>
    <w:rsid w:val="00805BD6"/>
    <w:rsid w:val="00807EDE"/>
    <w:rsid w:val="0081117A"/>
    <w:rsid w:val="008156D8"/>
    <w:rsid w:val="008226C7"/>
    <w:rsid w:val="00823F6B"/>
    <w:rsid w:val="008570EE"/>
    <w:rsid w:val="00863D06"/>
    <w:rsid w:val="00871D06"/>
    <w:rsid w:val="008844AA"/>
    <w:rsid w:val="00885677"/>
    <w:rsid w:val="00894D5B"/>
    <w:rsid w:val="008A2FB4"/>
    <w:rsid w:val="008A4057"/>
    <w:rsid w:val="008A4182"/>
    <w:rsid w:val="008A5BF6"/>
    <w:rsid w:val="008B3F0A"/>
    <w:rsid w:val="008B7218"/>
    <w:rsid w:val="008D152A"/>
    <w:rsid w:val="008D16C7"/>
    <w:rsid w:val="008D1B71"/>
    <w:rsid w:val="008D4AA8"/>
    <w:rsid w:val="008D6AF0"/>
    <w:rsid w:val="008E5FEE"/>
    <w:rsid w:val="008F008F"/>
    <w:rsid w:val="008F1D09"/>
    <w:rsid w:val="008F4756"/>
    <w:rsid w:val="009053FE"/>
    <w:rsid w:val="00910228"/>
    <w:rsid w:val="00913408"/>
    <w:rsid w:val="00913BC7"/>
    <w:rsid w:val="009302D9"/>
    <w:rsid w:val="0093049D"/>
    <w:rsid w:val="0093566B"/>
    <w:rsid w:val="00937487"/>
    <w:rsid w:val="00943431"/>
    <w:rsid w:val="009454AC"/>
    <w:rsid w:val="00955C3F"/>
    <w:rsid w:val="00956BCE"/>
    <w:rsid w:val="0096188B"/>
    <w:rsid w:val="00964F54"/>
    <w:rsid w:val="00970A2B"/>
    <w:rsid w:val="0097199E"/>
    <w:rsid w:val="009764B1"/>
    <w:rsid w:val="009775F0"/>
    <w:rsid w:val="00986242"/>
    <w:rsid w:val="0099151E"/>
    <w:rsid w:val="00991B04"/>
    <w:rsid w:val="00991F1A"/>
    <w:rsid w:val="00992D8C"/>
    <w:rsid w:val="0099367B"/>
    <w:rsid w:val="009A09EB"/>
    <w:rsid w:val="009A13C9"/>
    <w:rsid w:val="009A3281"/>
    <w:rsid w:val="009A66E9"/>
    <w:rsid w:val="009C29A3"/>
    <w:rsid w:val="009C751F"/>
    <w:rsid w:val="009C752F"/>
    <w:rsid w:val="009D4050"/>
    <w:rsid w:val="009D7DB0"/>
    <w:rsid w:val="009E0CD0"/>
    <w:rsid w:val="009E2160"/>
    <w:rsid w:val="00A02CBF"/>
    <w:rsid w:val="00A05063"/>
    <w:rsid w:val="00A05FA0"/>
    <w:rsid w:val="00A07619"/>
    <w:rsid w:val="00A23FB7"/>
    <w:rsid w:val="00A269BF"/>
    <w:rsid w:val="00A36954"/>
    <w:rsid w:val="00A41D65"/>
    <w:rsid w:val="00A42751"/>
    <w:rsid w:val="00A567A8"/>
    <w:rsid w:val="00A61E61"/>
    <w:rsid w:val="00A65E3B"/>
    <w:rsid w:val="00A76261"/>
    <w:rsid w:val="00A95856"/>
    <w:rsid w:val="00A964C7"/>
    <w:rsid w:val="00AA0FB0"/>
    <w:rsid w:val="00AA3E2E"/>
    <w:rsid w:val="00AB0B77"/>
    <w:rsid w:val="00AB262E"/>
    <w:rsid w:val="00AC1855"/>
    <w:rsid w:val="00AC6A93"/>
    <w:rsid w:val="00AD1B44"/>
    <w:rsid w:val="00AD200F"/>
    <w:rsid w:val="00AD3CA4"/>
    <w:rsid w:val="00AD6443"/>
    <w:rsid w:val="00AE4912"/>
    <w:rsid w:val="00AE6766"/>
    <w:rsid w:val="00AF646A"/>
    <w:rsid w:val="00B108EC"/>
    <w:rsid w:val="00B13997"/>
    <w:rsid w:val="00B25606"/>
    <w:rsid w:val="00B30794"/>
    <w:rsid w:val="00B37843"/>
    <w:rsid w:val="00B455C6"/>
    <w:rsid w:val="00B510CE"/>
    <w:rsid w:val="00B52126"/>
    <w:rsid w:val="00B5715A"/>
    <w:rsid w:val="00B65411"/>
    <w:rsid w:val="00B66574"/>
    <w:rsid w:val="00B66830"/>
    <w:rsid w:val="00B80AB9"/>
    <w:rsid w:val="00B80ABC"/>
    <w:rsid w:val="00B917DB"/>
    <w:rsid w:val="00B93355"/>
    <w:rsid w:val="00B94CEE"/>
    <w:rsid w:val="00BA2347"/>
    <w:rsid w:val="00BA4AD9"/>
    <w:rsid w:val="00BB04AF"/>
    <w:rsid w:val="00BB0FF6"/>
    <w:rsid w:val="00BB3897"/>
    <w:rsid w:val="00BD2EBC"/>
    <w:rsid w:val="00BD71B2"/>
    <w:rsid w:val="00BF16F1"/>
    <w:rsid w:val="00BF64CE"/>
    <w:rsid w:val="00C021AF"/>
    <w:rsid w:val="00C07553"/>
    <w:rsid w:val="00C0773B"/>
    <w:rsid w:val="00C0782C"/>
    <w:rsid w:val="00C142C8"/>
    <w:rsid w:val="00C2015C"/>
    <w:rsid w:val="00C303F9"/>
    <w:rsid w:val="00C32898"/>
    <w:rsid w:val="00C41313"/>
    <w:rsid w:val="00C675D6"/>
    <w:rsid w:val="00C7013B"/>
    <w:rsid w:val="00C812F3"/>
    <w:rsid w:val="00C814C1"/>
    <w:rsid w:val="00C90013"/>
    <w:rsid w:val="00CC3212"/>
    <w:rsid w:val="00CC45EB"/>
    <w:rsid w:val="00CD26D8"/>
    <w:rsid w:val="00CD3D6E"/>
    <w:rsid w:val="00CD7A57"/>
    <w:rsid w:val="00CE1E33"/>
    <w:rsid w:val="00CE64EC"/>
    <w:rsid w:val="00CE70E8"/>
    <w:rsid w:val="00CF2861"/>
    <w:rsid w:val="00CF7436"/>
    <w:rsid w:val="00CF7F12"/>
    <w:rsid w:val="00D01040"/>
    <w:rsid w:val="00D14078"/>
    <w:rsid w:val="00D266B1"/>
    <w:rsid w:val="00D271C1"/>
    <w:rsid w:val="00D31A1F"/>
    <w:rsid w:val="00D36FD1"/>
    <w:rsid w:val="00D42352"/>
    <w:rsid w:val="00D4351F"/>
    <w:rsid w:val="00D64568"/>
    <w:rsid w:val="00D64B79"/>
    <w:rsid w:val="00D77F78"/>
    <w:rsid w:val="00D87011"/>
    <w:rsid w:val="00DA2004"/>
    <w:rsid w:val="00DA6A6C"/>
    <w:rsid w:val="00DB0522"/>
    <w:rsid w:val="00DB1F44"/>
    <w:rsid w:val="00DC0F72"/>
    <w:rsid w:val="00DC527A"/>
    <w:rsid w:val="00DC631E"/>
    <w:rsid w:val="00DD59BB"/>
    <w:rsid w:val="00DF446A"/>
    <w:rsid w:val="00E0628B"/>
    <w:rsid w:val="00E16A13"/>
    <w:rsid w:val="00E354B2"/>
    <w:rsid w:val="00E35A64"/>
    <w:rsid w:val="00E40FCD"/>
    <w:rsid w:val="00E46F73"/>
    <w:rsid w:val="00E517A2"/>
    <w:rsid w:val="00E53BB8"/>
    <w:rsid w:val="00E65498"/>
    <w:rsid w:val="00E65762"/>
    <w:rsid w:val="00E9043E"/>
    <w:rsid w:val="00E932BE"/>
    <w:rsid w:val="00EA3220"/>
    <w:rsid w:val="00EA4ADF"/>
    <w:rsid w:val="00EB252B"/>
    <w:rsid w:val="00EB6CDF"/>
    <w:rsid w:val="00EB7991"/>
    <w:rsid w:val="00EC00C8"/>
    <w:rsid w:val="00EC53E1"/>
    <w:rsid w:val="00EC72CC"/>
    <w:rsid w:val="00ED462A"/>
    <w:rsid w:val="00ED66A4"/>
    <w:rsid w:val="00ED725D"/>
    <w:rsid w:val="00ED76BD"/>
    <w:rsid w:val="00F00623"/>
    <w:rsid w:val="00F05364"/>
    <w:rsid w:val="00F058AF"/>
    <w:rsid w:val="00F109C6"/>
    <w:rsid w:val="00F22DBE"/>
    <w:rsid w:val="00F252F7"/>
    <w:rsid w:val="00F27757"/>
    <w:rsid w:val="00F37816"/>
    <w:rsid w:val="00F40AC2"/>
    <w:rsid w:val="00F41FF3"/>
    <w:rsid w:val="00F4304C"/>
    <w:rsid w:val="00F44DC2"/>
    <w:rsid w:val="00F621E7"/>
    <w:rsid w:val="00F66186"/>
    <w:rsid w:val="00F66876"/>
    <w:rsid w:val="00F72D5D"/>
    <w:rsid w:val="00F74170"/>
    <w:rsid w:val="00F743EA"/>
    <w:rsid w:val="00F74788"/>
    <w:rsid w:val="00F75028"/>
    <w:rsid w:val="00F86E0D"/>
    <w:rsid w:val="00FA0E04"/>
    <w:rsid w:val="00FA3146"/>
    <w:rsid w:val="00FA71DF"/>
    <w:rsid w:val="00FA7916"/>
    <w:rsid w:val="00FB1B10"/>
    <w:rsid w:val="00FB7509"/>
    <w:rsid w:val="00FC57C7"/>
    <w:rsid w:val="00FC705F"/>
    <w:rsid w:val="00FD1EAA"/>
    <w:rsid w:val="00FD2E45"/>
    <w:rsid w:val="00FD50F6"/>
    <w:rsid w:val="00FF2F76"/>
    <w:rsid w:val="18788BD9"/>
    <w:rsid w:val="4D1EC219"/>
    <w:rsid w:val="682508C4"/>
    <w:rsid w:val="6DE42E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A4D35A9"/>
  <w15:chartTrackingRefBased/>
  <w15:docId w15:val="{445A02CE-7611-461A-AEDD-EAA32825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240" w:lineRule="atLeast"/>
    </w:pPr>
    <w:rPr>
      <w:rFonts w:ascii="Verdana" w:hAnsi="Verdana" w:cs="Verdana"/>
      <w:lang w:val="nl-NL" w:eastAsia="zh-CN"/>
    </w:rPr>
  </w:style>
  <w:style w:type="paragraph" w:styleId="Heading1">
    <w:name w:val="heading 1"/>
    <w:basedOn w:val="Normal"/>
    <w:next w:val="Normal"/>
    <w:qFormat/>
    <w:pPr>
      <w:keepNext/>
      <w:pageBreakBefore/>
      <w:numPr>
        <w:numId w:val="1"/>
      </w:numPr>
      <w:spacing w:after="480"/>
      <w:outlineLvl w:val="0"/>
    </w:pPr>
    <w:rPr>
      <w:rFonts w:ascii="Trebuchet MS" w:hAnsi="Trebuchet MS" w:cs="Trebuchet MS"/>
      <w:b/>
      <w:caps/>
      <w:kern w:val="1"/>
      <w:sz w:val="28"/>
    </w:rPr>
  </w:style>
  <w:style w:type="paragraph" w:styleId="Heading2">
    <w:name w:val="heading 2"/>
    <w:basedOn w:val="Normal"/>
    <w:next w:val="Normal"/>
    <w:qFormat/>
    <w:pPr>
      <w:keepNext/>
      <w:numPr>
        <w:ilvl w:val="1"/>
        <w:numId w:val="1"/>
      </w:numPr>
      <w:spacing w:before="240" w:after="240"/>
      <w:outlineLvl w:val="1"/>
    </w:pPr>
    <w:rPr>
      <w:rFonts w:ascii="Trebuchet MS" w:hAnsi="Trebuchet MS" w:cs="Trebuchet MS"/>
      <w:b/>
      <w:sz w:val="24"/>
    </w:rPr>
  </w:style>
  <w:style w:type="paragraph" w:styleId="Heading3">
    <w:name w:val="heading 3"/>
    <w:basedOn w:val="Normal"/>
    <w:next w:val="Normal"/>
    <w:qFormat/>
    <w:pPr>
      <w:keepNext/>
      <w:numPr>
        <w:ilvl w:val="2"/>
        <w:numId w:val="1"/>
      </w:numPr>
      <w:spacing w:before="240" w:after="240"/>
      <w:outlineLvl w:val="2"/>
    </w:pPr>
    <w:rPr>
      <w:rFonts w:ascii="Trebuchet MS" w:hAnsi="Trebuchet MS" w:cs="Trebuchet MS"/>
      <w:i/>
      <w:sz w:val="24"/>
    </w:rPr>
  </w:style>
  <w:style w:type="paragraph" w:styleId="Heading4">
    <w:name w:val="heading 4"/>
    <w:basedOn w:val="Normal"/>
    <w:next w:val="Normal"/>
    <w:qFormat/>
    <w:pPr>
      <w:outlineLvl w:val="3"/>
    </w:pPr>
    <w:rPr>
      <w:b/>
    </w:rPr>
  </w:style>
  <w:style w:type="paragraph" w:styleId="Heading5">
    <w:name w:val="heading 5"/>
    <w:basedOn w:val="Heading1"/>
    <w:next w:val="Normal"/>
    <w:qFormat/>
    <w:pPr>
      <w:numPr>
        <w:numId w:val="0"/>
      </w:numPr>
      <w:spacing w:before="240" w:after="60"/>
      <w:outlineLvl w:val="4"/>
    </w:pPr>
  </w:style>
  <w:style w:type="paragraph" w:styleId="Heading6">
    <w:name w:val="heading 6"/>
    <w:basedOn w:val="Heading2"/>
    <w:next w:val="Normal"/>
    <w:qFormat/>
    <w:pPr>
      <w:numPr>
        <w:ilvl w:val="0"/>
        <w:numId w:val="0"/>
      </w:numPr>
      <w:spacing w:after="60"/>
      <w:outlineLvl w:val="5"/>
    </w:pPr>
  </w:style>
  <w:style w:type="paragraph" w:styleId="Heading7">
    <w:name w:val="heading 7"/>
    <w:basedOn w:val="Heading3"/>
    <w:next w:val="Normal"/>
    <w:qFormat/>
    <w:pPr>
      <w:numPr>
        <w:ilvl w:val="0"/>
        <w:numId w:val="0"/>
      </w:numPr>
      <w:spacing w:after="60"/>
      <w:outlineLvl w:val="6"/>
    </w:p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color w:val="3366FF"/>
      <w:lang w:val="en-US"/>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ascii="Symbol" w:hAnsi="Symbol" w:cs="Symbol" w:hint="default"/>
      <w:color w:val="3366FF"/>
      <w:lang w:val="en-US"/>
    </w:rPr>
  </w:style>
  <w:style w:type="character" w:customStyle="1" w:styleId="WW8Num4z1">
    <w:name w:val="WW8Num4z1"/>
    <w:rPr>
      <w:rFonts w:ascii="Courier New" w:hAnsi="Courier New" w:cs="Courier New" w:hint="default"/>
      <w:color w:val="3366FF"/>
      <w:lang w:val="en-US"/>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color w:val="3366FF"/>
      <w:lang w:val="en-US"/>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ascii="Times New Roman" w:hAnsi="Times New Roman" w:cs="Times New Roman"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Symbol" w:hAnsi="Symbol" w:cs="Symbol" w:hint="default"/>
      <w:lang w:val="en-US"/>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color w:val="3366FF"/>
      <w:lang w:val="en-US"/>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color w:val="3366FF"/>
      <w:lang w:val="en-US"/>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ascii="Symbol" w:hAnsi="Symbol" w:cs="Symbol" w:hint="default"/>
      <w:color w:val="3366FF"/>
      <w:lang w:val="en-US"/>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rPr>
      <w:rFonts w:ascii="Symbol" w:hAnsi="Symbol" w:cs="Symbol" w:hint="default"/>
      <w:color w:val="3366FF"/>
      <w:lang w:val="en-US"/>
    </w:rPr>
  </w:style>
  <w:style w:type="character" w:customStyle="1" w:styleId="WW8Num13z1">
    <w:name w:val="WW8Num13z1"/>
    <w:rPr>
      <w:rFonts w:ascii="Verdana" w:eastAsia="Times New Roman" w:hAnsi="Verdana" w:cs="Times New Roman" w:hint="default"/>
    </w:rPr>
  </w:style>
  <w:style w:type="character" w:customStyle="1" w:styleId="WW8Num13z2">
    <w:name w:val="WW8Num13z2"/>
    <w:rPr>
      <w:rFonts w:ascii="Wingdings" w:hAnsi="Wingdings" w:cs="Wingdings" w:hint="default"/>
    </w:rPr>
  </w:style>
  <w:style w:type="character" w:customStyle="1" w:styleId="WW8Num13z4">
    <w:name w:val="WW8Num13z4"/>
    <w:rPr>
      <w:rFonts w:ascii="Courier New" w:hAnsi="Courier New" w:cs="Courier New" w:hint="default"/>
    </w:rPr>
  </w:style>
  <w:style w:type="character" w:customStyle="1" w:styleId="WW8Num14z0">
    <w:name w:val="WW8Num14z0"/>
    <w:rPr>
      <w:rFonts w:ascii="Symbol" w:hAnsi="Symbol" w:cs="Symbol" w:hint="default"/>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5z0">
    <w:name w:val="WW8Num15z0"/>
    <w:rPr>
      <w:rFonts w:ascii="Symbol" w:hAnsi="Symbol" w:cs="Symbol" w:hint="default"/>
      <w:color w:val="auto"/>
    </w:rPr>
  </w:style>
  <w:style w:type="character" w:customStyle="1" w:styleId="WW8Num16z0">
    <w:name w:val="WW8Num16z0"/>
    <w:rPr>
      <w:rFonts w:ascii="Symbol" w:hAnsi="Symbol" w:cs="Symbol" w:hint="default"/>
      <w:color w:val="3366FF"/>
      <w:lang w:val="en-US"/>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ascii="Symbol" w:hAnsi="Symbol" w:cs="Symbol"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9z0">
    <w:name w:val="WW8Num19z0"/>
    <w:rPr>
      <w:rFonts w:ascii="Symbol" w:hAnsi="Symbol" w:cs="Symbol" w:hint="default"/>
      <w:color w:val="auto"/>
    </w:rPr>
  </w:style>
  <w:style w:type="character" w:customStyle="1" w:styleId="WW8Num20z0">
    <w:name w:val="WW8Num20z0"/>
    <w:rPr>
      <w:rFonts w:ascii="Symbol" w:hAnsi="Symbol" w:cs="Symbol" w:hint="default"/>
      <w:color w:val="3366FF"/>
      <w:lang w:val="en-US"/>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style>
  <w:style w:type="character" w:customStyle="1" w:styleId="WW8Num23z0">
    <w:name w:val="WW8Num23z0"/>
    <w:rPr>
      <w:rFonts w:ascii="Times New Roman" w:hAnsi="Times New Roman" w:cs="Times New Roman" w:hint="default"/>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St26z0">
    <w:name w:val="WW8NumSt26z0"/>
    <w:rPr>
      <w:rFonts w:ascii="Times" w:hAnsi="Times" w:cs="Times" w:hint="default"/>
    </w:rPr>
  </w:style>
  <w:style w:type="character" w:customStyle="1" w:styleId="WW8NumSt27z0">
    <w:name w:val="WW8NumSt27z0"/>
    <w:rPr>
      <w:rFonts w:ascii="Symbol" w:hAnsi="Symbol" w:cs="Symbol" w:hint="default"/>
      <w:lang w:val="en-US"/>
    </w:rPr>
  </w:style>
  <w:style w:type="character" w:customStyle="1" w:styleId="WW8NumSt27z1">
    <w:name w:val="WW8NumSt27z1"/>
    <w:rPr>
      <w:rFonts w:ascii="Courier New" w:hAnsi="Courier New" w:cs="Courier New" w:hint="default"/>
    </w:rPr>
  </w:style>
  <w:style w:type="character" w:customStyle="1" w:styleId="WW8NumSt27z2">
    <w:name w:val="WW8NumSt27z2"/>
    <w:rPr>
      <w:rFonts w:ascii="Wingdings" w:hAnsi="Wingdings" w:cs="Wingdings" w:hint="default"/>
    </w:rPr>
  </w:style>
  <w:style w:type="character" w:customStyle="1" w:styleId="WW8NumSt27z3">
    <w:name w:val="WW8NumSt27z3"/>
    <w:rPr>
      <w:rFonts w:ascii="Symbol" w:hAnsi="Symbol" w:cs="Symbol" w:hint="default"/>
    </w:rPr>
  </w:style>
  <w:style w:type="character" w:customStyle="1" w:styleId="WW8NumSt28z0">
    <w:name w:val="WW8NumSt28z0"/>
    <w:rPr>
      <w:rFonts w:ascii="Symbol" w:hAnsi="Symbol" w:cs="Symbol" w:hint="default"/>
      <w:lang w:val="en-US"/>
    </w:rPr>
  </w:style>
  <w:style w:type="character" w:customStyle="1" w:styleId="Standaardalinea-lettertype">
    <w:name w:val="Standaardalinea-lettertype"/>
  </w:style>
  <w:style w:type="character" w:styleId="PageNumber">
    <w:name w:val="page number"/>
    <w:basedOn w:val="Standaardalinea-lettertype"/>
  </w:style>
  <w:style w:type="character" w:styleId="LineNumber">
    <w:name w:val="line number"/>
    <w:basedOn w:val="Standaardalinea-lettertype"/>
  </w:style>
  <w:style w:type="character" w:styleId="Hyperlink">
    <w:name w:val="Hyperlink"/>
    <w:basedOn w:val="Standaardalinea-lettertype"/>
    <w:rPr>
      <w:color w:val="0000FF"/>
      <w:u w:val="single"/>
    </w:rPr>
  </w:style>
  <w:style w:type="character" w:styleId="FollowedHyperlink">
    <w:name w:val="FollowedHyperlink"/>
    <w:basedOn w:val="Standaardalinea-lettertype"/>
    <w:rPr>
      <w:color w:val="800080"/>
      <w:u w:val="single"/>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WenQuanYi Micro Hei" w:hAnsi="Liberation Sans" w:cs="Lohit Devanagari"/>
      <w:sz w:val="28"/>
      <w:szCs w:val="28"/>
    </w:rPr>
  </w:style>
  <w:style w:type="paragraph" w:styleId="BodyText">
    <w:name w:val="Body Text"/>
    <w:basedOn w:val="Normal"/>
    <w:pPr>
      <w:jc w:val="center"/>
    </w:pPr>
    <w:rPr>
      <w:sz w:val="16"/>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Tekstopmerking">
    <w:name w:val="Tekst opmerking"/>
    <w:basedOn w:val="Normal"/>
  </w:style>
  <w:style w:type="paragraph" w:customStyle="1" w:styleId="Klein">
    <w:name w:val="Klein"/>
    <w:basedOn w:val="Normal"/>
    <w:rPr>
      <w:sz w:val="12"/>
    </w:rPr>
  </w:style>
  <w:style w:type="paragraph" w:customStyle="1" w:styleId="Kleinvet">
    <w:name w:val="Klein vet"/>
    <w:basedOn w:val="Normal"/>
    <w:rPr>
      <w:b/>
      <w:sz w:val="12"/>
    </w:rPr>
  </w:style>
  <w:style w:type="paragraph" w:customStyle="1" w:styleId="Kleinlaag">
    <w:name w:val="Klein laag"/>
    <w:basedOn w:val="Normal"/>
    <w:pPr>
      <w:spacing w:line="160" w:lineRule="atLeast"/>
    </w:pPr>
    <w:rPr>
      <w:sz w:val="12"/>
    </w:rPr>
  </w:style>
  <w:style w:type="paragraph" w:customStyle="1" w:styleId="Bullet">
    <w:name w:val="Bullet"/>
    <w:basedOn w:val="Normal"/>
    <w:pPr>
      <w:ind w:left="284" w:hanging="284"/>
    </w:pPr>
  </w:style>
  <w:style w:type="paragraph" w:customStyle="1" w:styleId="Nummering">
    <w:name w:val="Nummering"/>
    <w:basedOn w:val="Normal"/>
    <w:pPr>
      <w:numPr>
        <w:numId w:val="16"/>
      </w:numPr>
      <w:spacing w:after="120"/>
      <w:ind w:left="567" w:hanging="567"/>
    </w:pPr>
  </w:style>
  <w:style w:type="paragraph" w:customStyle="1" w:styleId="Streepje">
    <w:name w:val="Streepje"/>
    <w:basedOn w:val="Normal"/>
    <w:pPr>
      <w:ind w:left="284" w:hanging="284"/>
    </w:pPr>
  </w:style>
  <w:style w:type="paragraph" w:customStyle="1" w:styleId="TitelSogeti">
    <w:name w:val="Titel Sogeti"/>
    <w:basedOn w:val="Normal"/>
    <w:pPr>
      <w:spacing w:after="120"/>
      <w:ind w:left="2268" w:right="2268"/>
    </w:pPr>
    <w:rPr>
      <w:rFonts w:ascii="Trebuchet MS" w:hAnsi="Trebuchet MS" w:cs="Trebuchet MS"/>
      <w:b/>
      <w:caps/>
      <w:sz w:val="32"/>
    </w:rPr>
  </w:style>
  <w:style w:type="paragraph" w:styleId="Footer">
    <w:name w:val="footer"/>
    <w:basedOn w:val="Normal"/>
    <w:pPr>
      <w:tabs>
        <w:tab w:val="center" w:pos="4536"/>
        <w:tab w:val="right" w:pos="9072"/>
      </w:tabs>
      <w:spacing w:after="120"/>
    </w:pPr>
    <w:rPr>
      <w:sz w:val="16"/>
    </w:rPr>
  </w:style>
  <w:style w:type="paragraph" w:styleId="Header">
    <w:name w:val="header"/>
    <w:basedOn w:val="Normal"/>
    <w:link w:val="HeaderChar"/>
    <w:pPr>
      <w:tabs>
        <w:tab w:val="right" w:pos="8647"/>
      </w:tabs>
      <w:spacing w:after="120"/>
    </w:pPr>
    <w:rPr>
      <w:sz w:val="16"/>
    </w:rPr>
  </w:style>
  <w:style w:type="paragraph" w:customStyle="1" w:styleId="Kop0">
    <w:name w:val="Kop 0"/>
    <w:basedOn w:val="Normal"/>
    <w:next w:val="Normal"/>
    <w:pPr>
      <w:pageBreakBefore/>
      <w:spacing w:after="480"/>
    </w:pPr>
    <w:rPr>
      <w:rFonts w:ascii="Trebuchet MS" w:hAnsi="Trebuchet MS" w:cs="Trebuchet MS"/>
      <w:b/>
      <w:caps/>
      <w:sz w:val="28"/>
    </w:rPr>
  </w:style>
  <w:style w:type="paragraph" w:styleId="TOC1">
    <w:name w:val="toc 1"/>
    <w:basedOn w:val="Normal"/>
    <w:next w:val="Normal"/>
    <w:uiPriority w:val="39"/>
    <w:pPr>
      <w:spacing w:before="360"/>
    </w:pPr>
    <w:rPr>
      <w:rFonts w:asciiTheme="majorHAnsi" w:hAnsiTheme="majorHAnsi" w:cstheme="majorHAnsi"/>
      <w:b/>
      <w:bCs/>
      <w:caps/>
      <w:sz w:val="24"/>
      <w:szCs w:val="24"/>
    </w:rPr>
  </w:style>
  <w:style w:type="paragraph" w:styleId="TOC2">
    <w:name w:val="toc 2"/>
    <w:basedOn w:val="Normal"/>
    <w:next w:val="Normal"/>
    <w:uiPriority w:val="39"/>
    <w:pPr>
      <w:spacing w:before="240"/>
    </w:pPr>
    <w:rPr>
      <w:rFonts w:asciiTheme="minorHAnsi" w:hAnsiTheme="minorHAnsi" w:cstheme="minorHAnsi"/>
      <w:b/>
      <w:bCs/>
    </w:rPr>
  </w:style>
  <w:style w:type="paragraph" w:styleId="TOC3">
    <w:name w:val="toc 3"/>
    <w:basedOn w:val="Normal"/>
    <w:next w:val="Normal"/>
    <w:uiPriority w:val="39"/>
    <w:pPr>
      <w:ind w:left="200"/>
    </w:pPr>
    <w:rPr>
      <w:rFonts w:asciiTheme="minorHAnsi" w:hAnsiTheme="minorHAnsi" w:cstheme="minorHAnsi"/>
    </w:rPr>
  </w:style>
  <w:style w:type="paragraph" w:customStyle="1" w:styleId="Onderschriftfiguur">
    <w:name w:val="Onderschrift figuur"/>
    <w:basedOn w:val="Normal"/>
    <w:next w:val="Normal"/>
    <w:pPr>
      <w:spacing w:before="120" w:after="120"/>
    </w:pPr>
    <w:rPr>
      <w:i/>
      <w:sz w:val="16"/>
    </w:rPr>
  </w:style>
  <w:style w:type="paragraph" w:customStyle="1" w:styleId="Titeltabel">
    <w:name w:val="Titel tabel"/>
    <w:basedOn w:val="Normal"/>
    <w:next w:val="Normal"/>
    <w:pPr>
      <w:spacing w:after="120"/>
    </w:pPr>
    <w:rPr>
      <w:rFonts w:ascii="Trebuchet MS" w:hAnsi="Trebuchet MS" w:cs="Trebuchet MS"/>
      <w:b/>
      <w:caps/>
      <w:sz w:val="24"/>
    </w:rPr>
  </w:style>
  <w:style w:type="paragraph" w:customStyle="1" w:styleId="Onderschrifttabel">
    <w:name w:val="Onderschrift tabel"/>
    <w:basedOn w:val="Normal"/>
    <w:pPr>
      <w:spacing w:before="120" w:after="120"/>
    </w:pPr>
    <w:rPr>
      <w:i/>
      <w:sz w:val="16"/>
    </w:rPr>
  </w:style>
  <w:style w:type="paragraph" w:customStyle="1" w:styleId="Koptekstzonderstreep">
    <w:name w:val="Koptekst zonder streep"/>
    <w:basedOn w:val="Normal"/>
    <w:pPr>
      <w:tabs>
        <w:tab w:val="right" w:pos="8647"/>
      </w:tabs>
      <w:spacing w:after="120"/>
    </w:pPr>
    <w:rPr>
      <w:sz w:val="16"/>
    </w:rPr>
  </w:style>
  <w:style w:type="paragraph" w:styleId="TOC5">
    <w:name w:val="toc 5"/>
    <w:basedOn w:val="Normal"/>
    <w:next w:val="Normal"/>
    <w:pPr>
      <w:ind w:left="600"/>
    </w:pPr>
    <w:rPr>
      <w:rFonts w:asciiTheme="minorHAnsi" w:hAnsiTheme="minorHAnsi" w:cstheme="minorHAnsi"/>
    </w:rPr>
  </w:style>
  <w:style w:type="paragraph" w:customStyle="1" w:styleId="Standaardinspringing">
    <w:name w:val="Standaardinspringing"/>
    <w:basedOn w:val="Normal"/>
    <w:pPr>
      <w:ind w:left="708"/>
    </w:pPr>
  </w:style>
  <w:style w:type="paragraph" w:customStyle="1" w:styleId="Voettekstzonderstreep">
    <w:name w:val="Voettekst zonder streep"/>
    <w:basedOn w:val="Footer"/>
    <w:pPr>
      <w:tabs>
        <w:tab w:val="clear" w:pos="9072"/>
        <w:tab w:val="right" w:pos="8647"/>
      </w:tabs>
      <w:spacing w:line="240" w:lineRule="auto"/>
    </w:pPr>
  </w:style>
  <w:style w:type="paragraph" w:styleId="TOC4">
    <w:name w:val="toc 4"/>
    <w:basedOn w:val="Normal"/>
    <w:next w:val="Normal"/>
    <w:uiPriority w:val="39"/>
    <w:pPr>
      <w:ind w:left="400"/>
    </w:pPr>
    <w:rPr>
      <w:rFonts w:asciiTheme="minorHAnsi" w:hAnsiTheme="minorHAnsi" w:cstheme="minorHAnsi"/>
    </w:rPr>
  </w:style>
  <w:style w:type="paragraph" w:customStyle="1" w:styleId="Bullet2">
    <w:name w:val="Bullet 2"/>
    <w:basedOn w:val="Bullet"/>
    <w:pPr>
      <w:numPr>
        <w:numId w:val="12"/>
      </w:numPr>
      <w:ind w:left="567" w:hanging="284"/>
    </w:pPr>
  </w:style>
  <w:style w:type="paragraph" w:customStyle="1" w:styleId="Streepje2">
    <w:name w:val="Streepje 2"/>
    <w:basedOn w:val="Streepje"/>
    <w:pPr>
      <w:tabs>
        <w:tab w:val="num" w:pos="1065"/>
      </w:tabs>
      <w:ind w:left="567" w:hanging="283"/>
    </w:pPr>
  </w:style>
  <w:style w:type="paragraph" w:customStyle="1" w:styleId="Tabel">
    <w:name w:val="Tabel"/>
    <w:basedOn w:val="Normal"/>
    <w:pPr>
      <w:spacing w:line="240" w:lineRule="auto"/>
    </w:pPr>
    <w:rPr>
      <w:sz w:val="16"/>
    </w:rPr>
  </w:style>
  <w:style w:type="paragraph" w:styleId="TOC6">
    <w:name w:val="toc 6"/>
    <w:basedOn w:val="Normal"/>
    <w:next w:val="Normal"/>
    <w:pPr>
      <w:ind w:left="800"/>
    </w:pPr>
    <w:rPr>
      <w:rFonts w:asciiTheme="minorHAnsi" w:hAnsiTheme="minorHAnsi" w:cstheme="minorHAnsi"/>
    </w:rPr>
  </w:style>
  <w:style w:type="paragraph" w:styleId="TOC7">
    <w:name w:val="toc 7"/>
    <w:basedOn w:val="Normal"/>
    <w:next w:val="Normal"/>
    <w:pPr>
      <w:ind w:left="1000"/>
    </w:pPr>
    <w:rPr>
      <w:rFonts w:asciiTheme="minorHAnsi" w:hAnsiTheme="minorHAnsi" w:cstheme="minorHAnsi"/>
    </w:rPr>
  </w:style>
  <w:style w:type="paragraph" w:styleId="TOC8">
    <w:name w:val="toc 8"/>
    <w:basedOn w:val="Normal"/>
    <w:next w:val="Normal"/>
    <w:pPr>
      <w:ind w:left="1200"/>
    </w:pPr>
    <w:rPr>
      <w:rFonts w:asciiTheme="minorHAnsi" w:hAnsiTheme="minorHAnsi" w:cstheme="minorHAnsi"/>
    </w:rPr>
  </w:style>
  <w:style w:type="paragraph" w:styleId="TOC9">
    <w:name w:val="toc 9"/>
    <w:basedOn w:val="Normal"/>
    <w:next w:val="Normal"/>
    <w:pPr>
      <w:ind w:left="1400"/>
    </w:pPr>
    <w:rPr>
      <w:rFonts w:asciiTheme="minorHAnsi" w:hAnsiTheme="minorHAnsi" w:cstheme="minorHAnsi"/>
    </w:rPr>
  </w:style>
  <w:style w:type="paragraph" w:customStyle="1" w:styleId="indent1">
    <w:name w:val="indent1"/>
    <w:pPr>
      <w:widowControl w:val="0"/>
      <w:tabs>
        <w:tab w:val="left" w:pos="1134"/>
        <w:tab w:val="left" w:pos="2268"/>
        <w:tab w:val="left" w:pos="3402"/>
        <w:tab w:val="left" w:pos="4535"/>
        <w:tab w:val="left" w:pos="5669"/>
        <w:tab w:val="left" w:pos="6803"/>
        <w:tab w:val="left" w:pos="7937"/>
        <w:tab w:val="left" w:pos="9071"/>
        <w:tab w:val="left" w:pos="10205"/>
        <w:tab w:val="left" w:pos="11339"/>
        <w:tab w:val="left" w:pos="12472"/>
        <w:tab w:val="left" w:pos="13606"/>
        <w:tab w:val="left" w:pos="14740"/>
        <w:tab w:val="left" w:pos="15874"/>
        <w:tab w:val="left" w:pos="17008"/>
        <w:tab w:val="left" w:pos="18142"/>
      </w:tabs>
      <w:suppressAutoHyphens/>
      <w:overflowPunct w:val="0"/>
      <w:autoSpaceDE w:val="0"/>
      <w:spacing w:line="240" w:lineRule="atLeast"/>
      <w:ind w:left="284" w:hanging="284"/>
      <w:jc w:val="both"/>
      <w:textAlignment w:val="baseline"/>
    </w:pPr>
    <w:rPr>
      <w:rFonts w:ascii="Baskerville Win95BT" w:hAnsi="Baskerville Win95BT" w:cs="Baskerville Win95BT"/>
      <w:sz w:val="21"/>
      <w:lang w:val="nl-NL" w:eastAsia="zh-CN"/>
    </w:rPr>
  </w:style>
  <w:style w:type="paragraph" w:customStyle="1" w:styleId="indent1a">
    <w:name w:val="indent1a"/>
    <w:pPr>
      <w:widowControl w:val="0"/>
      <w:suppressAutoHyphens/>
      <w:overflowPunct w:val="0"/>
      <w:autoSpaceDE w:val="0"/>
      <w:spacing w:line="240" w:lineRule="atLeast"/>
      <w:ind w:firstLine="283"/>
      <w:jc w:val="both"/>
      <w:textAlignment w:val="baseline"/>
    </w:pPr>
    <w:rPr>
      <w:rFonts w:ascii="Baskerville Win95BT" w:hAnsi="Baskerville Win95BT" w:cs="Baskerville Win95BT"/>
      <w:sz w:val="21"/>
      <w:lang w:val="nl-NL" w:eastAsia="zh-CN"/>
    </w:rPr>
  </w:style>
  <w:style w:type="paragraph" w:styleId="FootnoteText">
    <w:name w:val="footnote text"/>
    <w:basedOn w:val="Normal"/>
  </w:style>
  <w:style w:type="paragraph" w:styleId="Index1">
    <w:name w:val="index 1"/>
    <w:basedOn w:val="Normal"/>
    <w:next w:val="Normal"/>
    <w:pPr>
      <w:tabs>
        <w:tab w:val="right" w:leader="dot" w:pos="9360"/>
      </w:tabs>
      <w:ind w:left="1440" w:right="720" w:hanging="1440"/>
    </w:pPr>
  </w:style>
  <w:style w:type="paragraph" w:customStyle="1" w:styleId="indent4">
    <w:name w:val="indent • 4"/>
    <w:basedOn w:val="Normal"/>
    <w:pPr>
      <w:ind w:left="2820" w:hanging="560"/>
    </w:pPr>
  </w:style>
  <w:style w:type="paragraph" w:customStyle="1" w:styleId="indent5">
    <w:name w:val="indent • 5"/>
    <w:basedOn w:val="Normal"/>
    <w:pPr>
      <w:ind w:left="3400" w:hanging="580"/>
    </w:pPr>
  </w:style>
  <w:style w:type="paragraph" w:customStyle="1" w:styleId="indent10">
    <w:name w:val="indent • 1"/>
    <w:basedOn w:val="Normal"/>
    <w:pPr>
      <w:spacing w:before="20" w:after="20"/>
      <w:ind w:left="2268" w:hanging="268"/>
    </w:pPr>
  </w:style>
  <w:style w:type="paragraph" w:customStyle="1" w:styleId="indent2">
    <w:name w:val="indent • 2"/>
    <w:basedOn w:val="Normal"/>
    <w:pPr>
      <w:ind w:left="1701" w:hanging="580"/>
    </w:pPr>
  </w:style>
  <w:style w:type="paragraph" w:customStyle="1" w:styleId="indentt0">
    <w:name w:val="indent t 0"/>
    <w:basedOn w:val="Normal"/>
    <w:pPr>
      <w:ind w:left="1134" w:hanging="1134"/>
    </w:pPr>
  </w:style>
  <w:style w:type="paragraph" w:customStyle="1" w:styleId="indentt1">
    <w:name w:val="indent t 1"/>
    <w:basedOn w:val="Normal"/>
    <w:pPr>
      <w:ind w:left="2268" w:hanging="1134"/>
    </w:pPr>
  </w:style>
  <w:style w:type="paragraph" w:customStyle="1" w:styleId="indent20">
    <w:name w:val="indent 2"/>
    <w:basedOn w:val="indent10"/>
    <w:pPr>
      <w:ind w:left="2540"/>
    </w:pPr>
  </w:style>
  <w:style w:type="paragraph" w:customStyle="1" w:styleId="indentt2">
    <w:name w:val="indent t 2"/>
    <w:basedOn w:val="Normal"/>
    <w:pPr>
      <w:ind w:left="3402" w:hanging="1134"/>
    </w:pPr>
  </w:style>
  <w:style w:type="paragraph" w:customStyle="1" w:styleId="titelpagina1">
    <w:name w:val="titelpagina 1"/>
    <w:basedOn w:val="Normal"/>
    <w:pPr>
      <w:pBdr>
        <w:top w:val="double" w:sz="6" w:space="24" w:color="000000"/>
        <w:left w:val="double" w:sz="6" w:space="24" w:color="000000"/>
        <w:bottom w:val="double" w:sz="6" w:space="24" w:color="000000"/>
        <w:right w:val="double" w:sz="6" w:space="24" w:color="000000"/>
      </w:pBdr>
      <w:spacing w:before="120" w:after="60"/>
      <w:ind w:left="1134" w:right="1134"/>
      <w:jc w:val="center"/>
    </w:pPr>
    <w:rPr>
      <w:smallCaps/>
      <w:sz w:val="36"/>
    </w:rPr>
  </w:style>
  <w:style w:type="paragraph" w:customStyle="1" w:styleId="titelpagina2">
    <w:name w:val="titelpagina 2"/>
    <w:basedOn w:val="Normal"/>
    <w:pPr>
      <w:spacing w:before="120" w:after="60"/>
      <w:ind w:left="5670" w:hanging="2268"/>
    </w:pPr>
    <w:rPr>
      <w:smallCaps/>
    </w:rPr>
  </w:style>
  <w:style w:type="paragraph" w:customStyle="1" w:styleId="tabel0">
    <w:name w:val="tabel"/>
    <w:basedOn w:val="Normal"/>
    <w:pPr>
      <w:spacing w:before="100" w:after="100"/>
    </w:pPr>
  </w:style>
  <w:style w:type="paragraph" w:customStyle="1" w:styleId="figuur">
    <w:name w:val="figuur"/>
    <w:basedOn w:val="Normal"/>
    <w:next w:val="Normal"/>
    <w:pPr>
      <w:spacing w:after="200"/>
      <w:jc w:val="center"/>
    </w:pPr>
    <w:rPr>
      <w:i/>
    </w:rPr>
  </w:style>
  <w:style w:type="paragraph" w:customStyle="1" w:styleId="indent21">
    <w:name w:val="indent2"/>
    <w:basedOn w:val="Normal"/>
    <w:pPr>
      <w:spacing w:before="120"/>
      <w:ind w:left="4240" w:hanging="4240"/>
    </w:pPr>
  </w:style>
  <w:style w:type="paragraph" w:customStyle="1" w:styleId="kopregel1">
    <w:name w:val="kopregel1"/>
    <w:basedOn w:val="Normal"/>
    <w:pPr>
      <w:spacing w:before="240"/>
    </w:pPr>
    <w:rPr>
      <w:smallCaps/>
    </w:rPr>
  </w:style>
  <w:style w:type="paragraph" w:customStyle="1" w:styleId="kopregel2">
    <w:name w:val="kopregel2"/>
    <w:basedOn w:val="Normal"/>
    <w:pPr>
      <w:spacing w:before="180"/>
    </w:pPr>
    <w:rPr>
      <w:i/>
    </w:rPr>
  </w:style>
  <w:style w:type="paragraph" w:customStyle="1" w:styleId="indent">
    <w:name w:val="indent"/>
    <w:basedOn w:val="Normal"/>
    <w:pPr>
      <w:spacing w:after="60" w:line="300" w:lineRule="atLeast"/>
      <w:ind w:left="567" w:hanging="397"/>
    </w:pPr>
  </w:style>
  <w:style w:type="paragraph" w:customStyle="1" w:styleId="indent0">
    <w:name w:val="indent •"/>
    <w:basedOn w:val="indent"/>
    <w:pPr>
      <w:ind w:left="1418"/>
    </w:pPr>
  </w:style>
  <w:style w:type="paragraph" w:customStyle="1" w:styleId="indent00">
    <w:name w:val="indent # 0"/>
    <w:basedOn w:val="Normal"/>
    <w:pPr>
      <w:ind w:left="567" w:hanging="284"/>
    </w:pPr>
  </w:style>
  <w:style w:type="paragraph" w:customStyle="1" w:styleId="indent11">
    <w:name w:val="indent # 1"/>
    <w:basedOn w:val="indent10"/>
    <w:pPr>
      <w:spacing w:before="0" w:after="40"/>
      <w:ind w:hanging="567"/>
    </w:pPr>
    <w:rPr>
      <w:rFonts w:ascii="Helvetica" w:hAnsi="Helvetica" w:cs="Helvetica"/>
    </w:rPr>
  </w:style>
  <w:style w:type="paragraph" w:customStyle="1" w:styleId="indent22">
    <w:name w:val="indent # 2"/>
    <w:basedOn w:val="indent11"/>
    <w:pPr>
      <w:ind w:left="3402"/>
    </w:pPr>
  </w:style>
  <w:style w:type="paragraph" w:customStyle="1" w:styleId="indent3">
    <w:name w:val="indent • 3"/>
    <w:basedOn w:val="Normal"/>
    <w:pPr>
      <w:ind w:left="2262" w:hanging="562"/>
    </w:pPr>
  </w:style>
  <w:style w:type="paragraph" w:customStyle="1" w:styleId="Standaard0">
    <w:name w:val="Standaard 0"/>
    <w:basedOn w:val="Normal"/>
    <w:pPr>
      <w:spacing w:before="120" w:after="60"/>
    </w:pPr>
  </w:style>
  <w:style w:type="paragraph" w:customStyle="1" w:styleId="titelpagina">
    <w:name w:val="titelpagina"/>
    <w:basedOn w:val="Normal"/>
    <w:next w:val="Normal"/>
    <w:pPr>
      <w:pBdr>
        <w:top w:val="double" w:sz="6" w:space="31" w:color="000000"/>
        <w:left w:val="double" w:sz="6" w:space="31" w:color="000000"/>
        <w:bottom w:val="double" w:sz="6" w:space="31" w:color="000000"/>
        <w:right w:val="double" w:sz="6" w:space="31" w:color="000000"/>
      </w:pBdr>
      <w:spacing w:before="240" w:after="120"/>
      <w:ind w:left="1400" w:right="1965"/>
      <w:jc w:val="center"/>
    </w:pPr>
    <w:rPr>
      <w:sz w:val="36"/>
    </w:rPr>
  </w:style>
  <w:style w:type="paragraph" w:customStyle="1" w:styleId="tussen">
    <w:name w:val="tussen"/>
    <w:basedOn w:val="Normal"/>
    <w:pPr>
      <w:pBdr>
        <w:top w:val="single" w:sz="6" w:space="6" w:color="000000"/>
        <w:left w:val="none" w:sz="0" w:space="0" w:color="000000"/>
        <w:bottom w:val="single" w:sz="6" w:space="6" w:color="000000"/>
        <w:right w:val="none" w:sz="0" w:space="0" w:color="000000"/>
      </w:pBdr>
      <w:spacing w:before="120" w:after="60" w:line="300" w:lineRule="atLeast"/>
    </w:pPr>
    <w:rPr>
      <w:rFonts w:ascii="Helvetica" w:hAnsi="Helvetica" w:cs="Helvetica"/>
    </w:rPr>
  </w:style>
  <w:style w:type="paragraph" w:customStyle="1" w:styleId="indent01">
    <w:name w:val="indent • 0"/>
    <w:basedOn w:val="indent10"/>
    <w:pPr>
      <w:spacing w:before="0" w:after="40"/>
      <w:ind w:left="1134" w:hanging="284"/>
    </w:pPr>
  </w:style>
  <w:style w:type="paragraph" w:customStyle="1" w:styleId="markeerindent1">
    <w:name w:val="markeer indent # 1"/>
    <w:basedOn w:val="indent11"/>
    <w:pPr>
      <w:pBdr>
        <w:top w:val="none" w:sz="0" w:space="0" w:color="000000"/>
        <w:left w:val="none" w:sz="0" w:space="0" w:color="000000"/>
        <w:bottom w:val="none" w:sz="0" w:space="0" w:color="000000"/>
        <w:right w:val="double" w:sz="6" w:space="0" w:color="000000"/>
      </w:pBdr>
    </w:pPr>
    <w:rPr>
      <w:rFonts w:ascii="Times" w:hAnsi="Times" w:cs="Times"/>
    </w:rPr>
  </w:style>
  <w:style w:type="paragraph" w:customStyle="1" w:styleId="tabel7">
    <w:name w:val="tabel7"/>
    <w:basedOn w:val="Normal"/>
    <w:pPr>
      <w:tabs>
        <w:tab w:val="center" w:pos="3400"/>
        <w:tab w:val="center" w:pos="3960"/>
        <w:tab w:val="center" w:pos="4520"/>
        <w:tab w:val="center" w:pos="5100"/>
        <w:tab w:val="center" w:pos="5660"/>
        <w:tab w:val="center" w:pos="6200"/>
        <w:tab w:val="center" w:pos="6820"/>
      </w:tabs>
      <w:spacing w:before="60" w:after="60"/>
      <w:ind w:left="1134"/>
    </w:pPr>
  </w:style>
  <w:style w:type="paragraph" w:customStyle="1" w:styleId="tabel1">
    <w:name w:val="tabel1"/>
    <w:basedOn w:val="indent10"/>
    <w:pPr>
      <w:tabs>
        <w:tab w:val="right" w:pos="6800"/>
        <w:tab w:val="right" w:pos="7920"/>
      </w:tabs>
      <w:spacing w:before="0" w:after="40"/>
      <w:ind w:hanging="8"/>
    </w:pPr>
  </w:style>
  <w:style w:type="paragraph" w:customStyle="1" w:styleId="inspring1">
    <w:name w:val="inspring 1"/>
    <w:basedOn w:val="Normal"/>
    <w:pPr>
      <w:pBdr>
        <w:top w:val="none" w:sz="0" w:space="0" w:color="000000"/>
        <w:left w:val="none" w:sz="0" w:space="0" w:color="000000"/>
        <w:bottom w:val="none" w:sz="0" w:space="0" w:color="000000"/>
        <w:right w:val="double" w:sz="6" w:space="0" w:color="000000"/>
      </w:pBdr>
      <w:ind w:left="560" w:right="11" w:hanging="540"/>
    </w:pPr>
  </w:style>
  <w:style w:type="paragraph" w:customStyle="1" w:styleId="overzicht">
    <w:name w:val="overzicht"/>
    <w:basedOn w:val="Normal"/>
    <w:pPr>
      <w:tabs>
        <w:tab w:val="left" w:pos="720"/>
        <w:tab w:val="left" w:pos="1418"/>
        <w:tab w:val="left" w:pos="2126"/>
        <w:tab w:val="left" w:pos="2835"/>
        <w:tab w:val="left" w:pos="6237"/>
        <w:tab w:val="left" w:pos="7080"/>
      </w:tabs>
      <w:spacing w:before="120" w:after="60"/>
    </w:pPr>
  </w:style>
  <w:style w:type="paragraph" w:customStyle="1" w:styleId="lijst2">
    <w:name w:val="lijst 2"/>
    <w:basedOn w:val="Normal"/>
    <w:pPr>
      <w:spacing w:before="120"/>
      <w:ind w:left="4520" w:hanging="3400"/>
    </w:pPr>
  </w:style>
  <w:style w:type="paragraph" w:customStyle="1" w:styleId="overzichttabel">
    <w:name w:val="overzicht + tabel"/>
    <w:basedOn w:val="overzicht"/>
    <w:pPr>
      <w:tabs>
        <w:tab w:val="clear" w:pos="720"/>
        <w:tab w:val="clear" w:pos="6237"/>
        <w:tab w:val="clear" w:pos="7080"/>
        <w:tab w:val="center" w:pos="5670"/>
      </w:tabs>
    </w:pPr>
  </w:style>
  <w:style w:type="paragraph" w:customStyle="1" w:styleId="td0">
    <w:name w:val="td0"/>
    <w:basedOn w:val="Normal"/>
    <w:pPr>
      <w:spacing w:before="120" w:after="60"/>
      <w:ind w:left="160"/>
    </w:pPr>
  </w:style>
  <w:style w:type="paragraph" w:customStyle="1" w:styleId="testkolom1">
    <w:name w:val="testkolom1"/>
    <w:basedOn w:val="Normal"/>
    <w:pPr>
      <w:tabs>
        <w:tab w:val="left" w:pos="5660"/>
      </w:tabs>
      <w:spacing w:after="60"/>
      <w:ind w:left="20"/>
    </w:pPr>
  </w:style>
  <w:style w:type="paragraph" w:customStyle="1" w:styleId="inh3">
    <w:name w:val="inh3"/>
    <w:basedOn w:val="TOC1"/>
    <w:pPr>
      <w:tabs>
        <w:tab w:val="left" w:pos="580"/>
        <w:tab w:val="right" w:leader="dot" w:pos="8760"/>
      </w:tabs>
    </w:pPr>
  </w:style>
  <w:style w:type="paragraph" w:customStyle="1" w:styleId="tekst1">
    <w:name w:val="tekst1"/>
    <w:basedOn w:val="Normal"/>
    <w:pPr>
      <w:ind w:left="567" w:hanging="567"/>
    </w:pPr>
  </w:style>
  <w:style w:type="paragraph" w:customStyle="1" w:styleId="tekst2">
    <w:name w:val="tekst2"/>
    <w:basedOn w:val="tekst1"/>
    <w:pPr>
      <w:tabs>
        <w:tab w:val="left" w:pos="793"/>
      </w:tabs>
    </w:pPr>
  </w:style>
  <w:style w:type="paragraph" w:customStyle="1" w:styleId="inhgvka">
    <w:name w:val="inh gvka"/>
    <w:basedOn w:val="Normal"/>
    <w:pPr>
      <w:tabs>
        <w:tab w:val="left" w:pos="1871"/>
        <w:tab w:val="right" w:leader="dot" w:pos="8504"/>
      </w:tabs>
      <w:ind w:left="822" w:right="170"/>
    </w:pPr>
  </w:style>
  <w:style w:type="paragraph" w:customStyle="1" w:styleId="Normal0">
    <w:name w:val="Normal+"/>
    <w:basedOn w:val="Normal"/>
    <w:pPr>
      <w:tabs>
        <w:tab w:val="left" w:pos="700"/>
        <w:tab w:val="left" w:pos="1000"/>
        <w:tab w:val="left" w:pos="1300"/>
        <w:tab w:val="left" w:pos="1600"/>
        <w:tab w:val="left" w:pos="1900"/>
        <w:tab w:val="left" w:pos="4200"/>
        <w:tab w:val="left" w:pos="7200"/>
        <w:tab w:val="left" w:pos="9799"/>
      </w:tabs>
      <w:ind w:left="100" w:right="-200"/>
    </w:pPr>
    <w:rPr>
      <w:rFonts w:ascii="Helvetica" w:hAnsi="Helvetica" w:cs="Helvetica"/>
    </w:rPr>
  </w:style>
  <w:style w:type="paragraph" w:customStyle="1" w:styleId="StandaardF1">
    <w:name w:val="StandaardF1"/>
    <w:basedOn w:val="Normal"/>
    <w:rPr>
      <w:rFonts w:ascii="Helvetica" w:hAnsi="Helvetica" w:cs="Helvetica"/>
    </w:rPr>
  </w:style>
  <w:style w:type="paragraph" w:customStyle="1" w:styleId="inspringen2">
    <w:name w:val="inspringen 2"/>
    <w:basedOn w:val="Normal"/>
    <w:pPr>
      <w:ind w:left="1701" w:hanging="567"/>
    </w:pPr>
    <w:rPr>
      <w:rFonts w:ascii="Helvetica" w:hAnsi="Helvetica" w:cs="Helvetica"/>
    </w:rPr>
  </w:style>
  <w:style w:type="paragraph" w:customStyle="1" w:styleId="inspringen1">
    <w:name w:val="inspringen 1"/>
    <w:basedOn w:val="Normal"/>
    <w:pPr>
      <w:ind w:left="1134" w:hanging="567"/>
    </w:pPr>
  </w:style>
  <w:style w:type="paragraph" w:customStyle="1" w:styleId="inspringen0">
    <w:name w:val="inspringen 0"/>
    <w:basedOn w:val="Normal"/>
    <w:pPr>
      <w:ind w:left="567" w:hanging="567"/>
    </w:pPr>
    <w:rPr>
      <w:rFonts w:ascii="Helvetica" w:hAnsi="Helvetica" w:cs="Helvetica"/>
    </w:rPr>
  </w:style>
  <w:style w:type="paragraph" w:customStyle="1" w:styleId="QA-Tabel">
    <w:name w:val="QA-Tabel"/>
    <w:basedOn w:val="Normal"/>
    <w:pPr>
      <w:pBdr>
        <w:top w:val="single" w:sz="12" w:space="0" w:color="000000"/>
        <w:left w:val="single" w:sz="12" w:space="0" w:color="000000"/>
        <w:bottom w:val="single" w:sz="12" w:space="0" w:color="000000"/>
        <w:right w:val="single" w:sz="12" w:space="0" w:color="000000"/>
      </w:pBdr>
      <w:tabs>
        <w:tab w:val="left" w:pos="396"/>
        <w:tab w:val="left" w:pos="1134"/>
        <w:tab w:val="left" w:pos="1417"/>
        <w:tab w:val="left" w:pos="1984"/>
        <w:tab w:val="left" w:pos="2551"/>
        <w:tab w:val="left" w:pos="3231"/>
        <w:tab w:val="left" w:pos="4025"/>
        <w:tab w:val="left" w:pos="5046"/>
        <w:tab w:val="left" w:pos="5329"/>
        <w:tab w:val="left" w:pos="5896"/>
        <w:tab w:val="left" w:pos="6860"/>
        <w:tab w:val="left" w:pos="7852"/>
      </w:tabs>
      <w:ind w:left="255" w:right="27"/>
    </w:pPr>
    <w:rPr>
      <w:rFonts w:ascii="Helvetica" w:hAnsi="Helvetica" w:cs="Helvetica"/>
      <w:b/>
      <w:sz w:val="18"/>
    </w:rPr>
  </w:style>
  <w:style w:type="paragraph" w:customStyle="1" w:styleId="QA-tabel0">
    <w:name w:val="QA-tabel"/>
    <w:basedOn w:val="Normal"/>
    <w:pPr>
      <w:pBdr>
        <w:top w:val="single" w:sz="12" w:space="0" w:color="000000"/>
        <w:left w:val="single" w:sz="12" w:space="0" w:color="000000"/>
        <w:bottom w:val="single" w:sz="12" w:space="0" w:color="000000"/>
        <w:right w:val="single" w:sz="12" w:space="0" w:color="000000"/>
      </w:pBdr>
      <w:tabs>
        <w:tab w:val="left" w:pos="396"/>
        <w:tab w:val="left" w:pos="1134"/>
        <w:tab w:val="left" w:pos="1417"/>
        <w:tab w:val="left" w:pos="1984"/>
        <w:tab w:val="left" w:pos="2551"/>
        <w:tab w:val="left" w:pos="3231"/>
        <w:tab w:val="left" w:pos="4025"/>
        <w:tab w:val="left" w:pos="5046"/>
        <w:tab w:val="left" w:pos="5329"/>
        <w:tab w:val="left" w:pos="5896"/>
        <w:tab w:val="left" w:pos="6860"/>
        <w:tab w:val="left" w:pos="7852"/>
      </w:tabs>
      <w:ind w:left="255" w:right="27"/>
    </w:pPr>
    <w:rPr>
      <w:rFonts w:ascii="Helvetica" w:hAnsi="Helvetica" w:cs="Helvetica"/>
      <w:b/>
      <w:sz w:val="18"/>
    </w:rPr>
  </w:style>
  <w:style w:type="paragraph" w:customStyle="1" w:styleId="temp">
    <w:name w:val="temp"/>
    <w:basedOn w:val="Normal"/>
    <w:pPr>
      <w:tabs>
        <w:tab w:val="left" w:pos="368"/>
        <w:tab w:val="left" w:pos="765"/>
        <w:tab w:val="left" w:pos="10773"/>
        <w:tab w:val="left" w:pos="11935"/>
        <w:tab w:val="left" w:pos="13097"/>
      </w:tabs>
      <w:ind w:left="340" w:right="340" w:hanging="340"/>
    </w:pPr>
    <w:rPr>
      <w:rFonts w:ascii="Bookman" w:hAnsi="Bookman" w:cs="Bookman"/>
    </w:rPr>
  </w:style>
  <w:style w:type="paragraph" w:customStyle="1" w:styleId="detailregel">
    <w:name w:val="detailregel"/>
    <w:basedOn w:val="Normal"/>
    <w:pPr>
      <w:tabs>
        <w:tab w:val="left" w:pos="1134"/>
        <w:tab w:val="left" w:pos="1417"/>
        <w:tab w:val="left" w:pos="2012"/>
        <w:tab w:val="left" w:pos="3090"/>
        <w:tab w:val="left" w:pos="4536"/>
        <w:tab w:val="left" w:pos="7115"/>
      </w:tabs>
      <w:ind w:left="1134" w:right="-767"/>
    </w:pPr>
  </w:style>
  <w:style w:type="paragraph" w:customStyle="1" w:styleId="TEKST">
    <w:name w:val="TEKST"/>
    <w:basedOn w:val="Normal"/>
    <w:pPr>
      <w:keepLines/>
      <w:ind w:left="1134" w:right="-850"/>
    </w:pPr>
  </w:style>
  <w:style w:type="paragraph" w:customStyle="1" w:styleId="voorbeeld1">
    <w:name w:val="voorbeeld1"/>
    <w:basedOn w:val="Normal"/>
    <w:pPr>
      <w:tabs>
        <w:tab w:val="decimal" w:pos="2820"/>
        <w:tab w:val="left" w:pos="3400"/>
        <w:tab w:val="left" w:pos="4100"/>
        <w:tab w:val="left" w:pos="5120"/>
        <w:tab w:val="left" w:pos="6820"/>
      </w:tabs>
      <w:spacing w:before="120" w:after="60"/>
      <w:ind w:left="1380" w:right="502"/>
    </w:pPr>
  </w:style>
  <w:style w:type="paragraph" w:customStyle="1" w:styleId="ind1">
    <w:name w:val="ind •1"/>
    <w:basedOn w:val="indent10"/>
    <w:pPr>
      <w:spacing w:before="0" w:after="40"/>
      <w:ind w:left="1400" w:hanging="280"/>
    </w:pPr>
  </w:style>
  <w:style w:type="paragraph" w:customStyle="1" w:styleId="KopregelNSK">
    <w:name w:val="Kopregel NSK"/>
    <w:basedOn w:val="Header"/>
    <w:pPr>
      <w:pBdr>
        <w:top w:val="single" w:sz="6" w:space="0" w:color="000000"/>
        <w:left w:val="none" w:sz="0" w:space="0" w:color="000000"/>
        <w:bottom w:val="single" w:sz="6" w:space="0" w:color="000000"/>
        <w:right w:val="none" w:sz="0" w:space="0" w:color="000000"/>
      </w:pBdr>
      <w:tabs>
        <w:tab w:val="left" w:pos="1400"/>
        <w:tab w:val="left" w:pos="1600"/>
        <w:tab w:val="left" w:pos="6680"/>
        <w:tab w:val="center" w:pos="7720"/>
        <w:tab w:val="left" w:pos="7920"/>
      </w:tabs>
      <w:jc w:val="both"/>
    </w:pPr>
    <w:rPr>
      <w:i/>
      <w:smallCaps/>
      <w:sz w:val="24"/>
    </w:rPr>
  </w:style>
  <w:style w:type="paragraph" w:customStyle="1" w:styleId="Markeerstandaard">
    <w:name w:val="Markeer standaard"/>
    <w:basedOn w:val="Normal"/>
    <w:pPr>
      <w:pBdr>
        <w:top w:val="none" w:sz="0" w:space="0" w:color="000000"/>
        <w:left w:val="none" w:sz="0" w:space="0" w:color="000000"/>
        <w:bottom w:val="none" w:sz="0" w:space="0" w:color="000000"/>
        <w:right w:val="double" w:sz="6" w:space="0" w:color="000000"/>
      </w:pBdr>
      <w:spacing w:before="120" w:after="60"/>
      <w:ind w:left="1134"/>
    </w:pPr>
  </w:style>
  <w:style w:type="paragraph" w:customStyle="1" w:styleId="Markeerindent10">
    <w:name w:val="Markeer indent # 1"/>
    <w:basedOn w:val="indent11"/>
    <w:pPr>
      <w:pBdr>
        <w:top w:val="none" w:sz="0" w:space="0" w:color="000000"/>
        <w:left w:val="none" w:sz="0" w:space="0" w:color="000000"/>
        <w:bottom w:val="none" w:sz="0" w:space="0" w:color="000000"/>
        <w:right w:val="double" w:sz="6" w:space="0" w:color="000000"/>
      </w:pBdr>
    </w:pPr>
    <w:rPr>
      <w:rFonts w:ascii="Times" w:hAnsi="Times" w:cs="Times"/>
    </w:rPr>
  </w:style>
  <w:style w:type="paragraph" w:customStyle="1" w:styleId="Markeerindent11">
    <w:name w:val="Markeer indent • 1"/>
    <w:basedOn w:val="indent10"/>
    <w:pPr>
      <w:pBdr>
        <w:top w:val="none" w:sz="0" w:space="0" w:color="000000"/>
        <w:left w:val="none" w:sz="0" w:space="0" w:color="000000"/>
        <w:bottom w:val="none" w:sz="0" w:space="0" w:color="000000"/>
        <w:right w:val="double" w:sz="6" w:space="0" w:color="000000"/>
      </w:pBdr>
      <w:spacing w:before="0" w:after="40"/>
      <w:ind w:hanging="284"/>
    </w:pPr>
  </w:style>
  <w:style w:type="paragraph" w:customStyle="1" w:styleId="Markeerindentt1">
    <w:name w:val="Markeer indent t 1"/>
    <w:basedOn w:val="indentt1"/>
    <w:pPr>
      <w:pBdr>
        <w:top w:val="none" w:sz="0" w:space="0" w:color="000000"/>
        <w:left w:val="none" w:sz="0" w:space="0" w:color="000000"/>
        <w:bottom w:val="none" w:sz="0" w:space="0" w:color="000000"/>
        <w:right w:val="double" w:sz="6" w:space="0" w:color="000000"/>
      </w:pBdr>
      <w:ind w:left="1700" w:hanging="566"/>
    </w:pPr>
  </w:style>
  <w:style w:type="paragraph" w:customStyle="1" w:styleId="definities">
    <w:name w:val="definities"/>
    <w:basedOn w:val="Normal"/>
    <w:pPr>
      <w:spacing w:before="120" w:after="60"/>
      <w:ind w:left="3980" w:hanging="2880"/>
    </w:pPr>
  </w:style>
  <w:style w:type="paragraph" w:customStyle="1" w:styleId="voorbeeld">
    <w:name w:val="voorbeeld"/>
    <w:basedOn w:val="Normal"/>
    <w:pPr>
      <w:spacing w:before="120" w:after="60"/>
      <w:ind w:left="1380" w:right="502"/>
    </w:pPr>
    <w:rPr>
      <w:rFonts w:ascii="New York" w:hAnsi="New York" w:cs="New York"/>
    </w:rPr>
  </w:style>
  <w:style w:type="paragraph" w:customStyle="1" w:styleId="Inspringen10">
    <w:name w:val="Inspringen 1"/>
    <w:basedOn w:val="Normal"/>
    <w:pPr>
      <w:ind w:left="560" w:right="-276" w:hanging="560"/>
    </w:pPr>
    <w:rPr>
      <w:rFonts w:ascii="Helvetica" w:hAnsi="Helvetica" w:cs="Helvetica"/>
    </w:rPr>
  </w:style>
  <w:style w:type="paragraph" w:customStyle="1" w:styleId="aanhef">
    <w:name w:val="aanhef"/>
    <w:basedOn w:val="indent01"/>
    <w:pPr>
      <w:spacing w:before="180" w:after="180"/>
      <w:ind w:hanging="1134"/>
    </w:pPr>
  </w:style>
  <w:style w:type="paragraph" w:customStyle="1" w:styleId="faktuur">
    <w:name w:val="faktuur"/>
    <w:basedOn w:val="Normal"/>
    <w:pPr>
      <w:tabs>
        <w:tab w:val="left" w:pos="2126"/>
        <w:tab w:val="left" w:pos="3090"/>
        <w:tab w:val="left" w:pos="4989"/>
        <w:tab w:val="left" w:pos="6095"/>
        <w:tab w:val="right" w:pos="7456"/>
      </w:tabs>
    </w:pPr>
    <w:rPr>
      <w:rFonts w:ascii="Helvetica" w:hAnsi="Helvetica" w:cs="Helvetica"/>
    </w:rPr>
  </w:style>
  <w:style w:type="paragraph" w:customStyle="1" w:styleId="extra">
    <w:name w:val="extra"/>
    <w:basedOn w:val="Normal"/>
    <w:pPr>
      <w:tabs>
        <w:tab w:val="left" w:pos="560"/>
        <w:tab w:val="left" w:pos="2260"/>
        <w:tab w:val="left" w:pos="3400"/>
        <w:tab w:val="left" w:pos="4780"/>
        <w:tab w:val="left" w:pos="5940"/>
      </w:tabs>
      <w:spacing w:before="120" w:after="60" w:line="300" w:lineRule="atLeast"/>
    </w:pPr>
  </w:style>
  <w:style w:type="paragraph" w:customStyle="1" w:styleId="begrippenlijst">
    <w:name w:val="begrippenlijst"/>
    <w:basedOn w:val="Normal"/>
    <w:pPr>
      <w:spacing w:before="120" w:after="60"/>
      <w:ind w:left="3420" w:hanging="2300"/>
    </w:pPr>
  </w:style>
  <w:style w:type="paragraph" w:customStyle="1" w:styleId="maatregelen">
    <w:name w:val="maatregelen"/>
    <w:basedOn w:val="Standaard0"/>
    <w:pPr>
      <w:ind w:left="1720"/>
    </w:pPr>
  </w:style>
  <w:style w:type="paragraph" w:customStyle="1" w:styleId="inspringen3">
    <w:name w:val="inspringen 3"/>
    <w:basedOn w:val="inspringen2"/>
    <w:pPr>
      <w:spacing w:line="280" w:lineRule="atLeast"/>
      <w:ind w:left="1700"/>
    </w:pPr>
    <w:rPr>
      <w:rFonts w:ascii="Times" w:hAnsi="Times" w:cs="Times"/>
    </w:rPr>
  </w:style>
  <w:style w:type="paragraph" w:customStyle="1" w:styleId="inspringen4">
    <w:name w:val="inspringen 4"/>
    <w:basedOn w:val="inspringen3"/>
    <w:pPr>
      <w:ind w:left="2280"/>
    </w:pPr>
  </w:style>
  <w:style w:type="paragraph" w:customStyle="1" w:styleId="definitie">
    <w:name w:val="definitie"/>
    <w:basedOn w:val="Normal"/>
    <w:pPr>
      <w:pBdr>
        <w:top w:val="single" w:sz="6" w:space="0" w:color="000000"/>
        <w:left w:val="none" w:sz="0" w:space="0" w:color="000000"/>
        <w:bottom w:val="single" w:sz="6" w:space="0" w:color="000000"/>
        <w:right w:val="none" w:sz="0" w:space="0" w:color="000000"/>
      </w:pBdr>
      <w:spacing w:before="120" w:after="120" w:line="300" w:lineRule="atLeast"/>
      <w:ind w:left="560" w:right="568"/>
    </w:pPr>
  </w:style>
  <w:style w:type="paragraph" w:customStyle="1" w:styleId="Tip">
    <w:name w:val="Tip"/>
    <w:pPr>
      <w:pBdr>
        <w:top w:val="single" w:sz="6" w:space="5" w:color="000000"/>
        <w:left w:val="single" w:sz="6" w:space="4" w:color="000000"/>
        <w:bottom w:val="single" w:sz="6" w:space="5" w:color="000000"/>
        <w:right w:val="single" w:sz="12" w:space="7" w:color="000000"/>
      </w:pBdr>
      <w:tabs>
        <w:tab w:val="left" w:pos="-1440"/>
        <w:tab w:val="left" w:pos="-720"/>
      </w:tabs>
      <w:suppressAutoHyphens/>
      <w:ind w:left="1320" w:right="-2746" w:hanging="220"/>
      <w:jc w:val="both"/>
    </w:pPr>
    <w:rPr>
      <w:rFonts w:ascii="Times" w:hAnsi="Times" w:cs="Times"/>
      <w:lang w:val="nl" w:eastAsia="zh-CN"/>
    </w:rPr>
  </w:style>
  <w:style w:type="paragraph" w:customStyle="1" w:styleId="eindnoottekst">
    <w:name w:val="eindnoottekst"/>
    <w:basedOn w:val="Normal"/>
  </w:style>
  <w:style w:type="paragraph" w:customStyle="1" w:styleId="Dokument1">
    <w:name w:val="Dokument 1"/>
    <w:pPr>
      <w:keepNext/>
      <w:keepLines/>
      <w:tabs>
        <w:tab w:val="left" w:pos="-720"/>
      </w:tabs>
      <w:suppressAutoHyphens/>
    </w:pPr>
    <w:rPr>
      <w:rFonts w:ascii="Times" w:hAnsi="Times" w:cs="Times"/>
      <w:lang w:val="nl" w:eastAsia="zh-CN"/>
    </w:rPr>
  </w:style>
  <w:style w:type="paragraph" w:customStyle="1" w:styleId="inhopg1">
    <w:name w:val="inhopg 1"/>
    <w:basedOn w:val="Normal"/>
    <w:pPr>
      <w:tabs>
        <w:tab w:val="right" w:pos="9966"/>
      </w:tabs>
      <w:spacing w:before="480" w:line="240" w:lineRule="exact"/>
      <w:ind w:left="3360" w:right="3360" w:hanging="3360"/>
    </w:pPr>
  </w:style>
  <w:style w:type="paragraph" w:customStyle="1" w:styleId="inhopg2">
    <w:name w:val="inhopg 2"/>
    <w:basedOn w:val="Normal"/>
    <w:pPr>
      <w:tabs>
        <w:tab w:val="right" w:pos="9966"/>
      </w:tabs>
      <w:spacing w:line="240" w:lineRule="exact"/>
      <w:ind w:left="4200" w:right="3360" w:hanging="840"/>
    </w:pPr>
  </w:style>
  <w:style w:type="paragraph" w:customStyle="1" w:styleId="inhopg3">
    <w:name w:val="inhopg 3"/>
    <w:basedOn w:val="Normal"/>
    <w:pPr>
      <w:tabs>
        <w:tab w:val="right" w:pos="9966"/>
      </w:tabs>
      <w:spacing w:line="240" w:lineRule="exact"/>
      <w:ind w:left="5040" w:right="3360" w:hanging="840"/>
    </w:pPr>
  </w:style>
  <w:style w:type="paragraph" w:customStyle="1" w:styleId="inhopg4">
    <w:name w:val="inhopg 4"/>
    <w:basedOn w:val="Normal"/>
    <w:pPr>
      <w:tabs>
        <w:tab w:val="right" w:leader="dot" w:pos="9966"/>
      </w:tabs>
      <w:spacing w:line="240" w:lineRule="exact"/>
      <w:ind w:left="5880" w:right="3360" w:hanging="840"/>
    </w:pPr>
  </w:style>
  <w:style w:type="paragraph" w:customStyle="1" w:styleId="inhopg5">
    <w:name w:val="inhopg 5"/>
    <w:basedOn w:val="Normal"/>
    <w:pPr>
      <w:tabs>
        <w:tab w:val="right" w:leader="dot" w:pos="9966"/>
      </w:tabs>
      <w:spacing w:line="240" w:lineRule="exact"/>
      <w:ind w:left="6720" w:right="3360" w:hanging="840"/>
    </w:pPr>
  </w:style>
  <w:style w:type="paragraph" w:customStyle="1" w:styleId="inhopg6">
    <w:name w:val="inhopg 6"/>
    <w:basedOn w:val="Normal"/>
    <w:pPr>
      <w:tabs>
        <w:tab w:val="right" w:pos="9360"/>
      </w:tabs>
      <w:ind w:left="720" w:hanging="720"/>
    </w:pPr>
  </w:style>
  <w:style w:type="paragraph" w:customStyle="1" w:styleId="inhopg7">
    <w:name w:val="inhopg 7"/>
    <w:basedOn w:val="Normal"/>
    <w:pPr>
      <w:ind w:left="720" w:hanging="720"/>
    </w:pPr>
  </w:style>
  <w:style w:type="paragraph" w:customStyle="1" w:styleId="inhopg8">
    <w:name w:val="inhopg 8"/>
    <w:basedOn w:val="Normal"/>
    <w:pPr>
      <w:tabs>
        <w:tab w:val="right" w:pos="9360"/>
      </w:tabs>
      <w:ind w:left="720" w:hanging="720"/>
    </w:pPr>
  </w:style>
  <w:style w:type="paragraph" w:customStyle="1" w:styleId="inhopg9">
    <w:name w:val="inhopg 9"/>
    <w:basedOn w:val="Normal"/>
    <w:pPr>
      <w:tabs>
        <w:tab w:val="right" w:leader="dot" w:pos="9360"/>
      </w:tabs>
      <w:ind w:left="720" w:hanging="720"/>
    </w:pPr>
  </w:style>
  <w:style w:type="paragraph" w:customStyle="1" w:styleId="bronvermelding">
    <w:name w:val="bronvermelding"/>
    <w:basedOn w:val="Normal"/>
    <w:pPr>
      <w:tabs>
        <w:tab w:val="right" w:pos="9360"/>
      </w:tabs>
    </w:pPr>
  </w:style>
  <w:style w:type="paragraph" w:customStyle="1" w:styleId="bijschrift">
    <w:name w:val="bijschrift"/>
    <w:basedOn w:val="Normal"/>
  </w:style>
  <w:style w:type="paragraph" w:customStyle="1" w:styleId="4">
    <w:name w:val="4"/>
    <w:pPr>
      <w:suppressAutoHyphens/>
      <w:spacing w:after="40"/>
      <w:ind w:left="2820" w:hanging="560"/>
      <w:jc w:val="both"/>
    </w:pPr>
    <w:rPr>
      <w:rFonts w:ascii="Times" w:hAnsi="Times" w:cs="Times"/>
      <w:sz w:val="24"/>
      <w:lang w:val="nl" w:eastAsia="zh-CN"/>
    </w:rPr>
  </w:style>
  <w:style w:type="paragraph" w:customStyle="1" w:styleId="5">
    <w:name w:val="5"/>
    <w:pPr>
      <w:suppressAutoHyphens/>
      <w:spacing w:after="40"/>
      <w:ind w:left="3400" w:hanging="580"/>
      <w:jc w:val="both"/>
    </w:pPr>
    <w:rPr>
      <w:rFonts w:ascii="Times" w:hAnsi="Times" w:cs="Times"/>
      <w:sz w:val="24"/>
      <w:lang w:val="nl" w:eastAsia="zh-CN"/>
    </w:rPr>
  </w:style>
  <w:style w:type="paragraph" w:customStyle="1" w:styleId="begripDFT">
    <w:name w:val="begrip_DFT"/>
    <w:basedOn w:val="Normal"/>
    <w:pPr>
      <w:tabs>
        <w:tab w:val="center" w:pos="4500"/>
        <w:tab w:val="decimal" w:pos="7360"/>
      </w:tabs>
    </w:pPr>
  </w:style>
  <w:style w:type="paragraph" w:customStyle="1" w:styleId="2">
    <w:name w:val="2"/>
    <w:pPr>
      <w:suppressAutoHyphens/>
      <w:spacing w:after="40"/>
      <w:ind w:left="1701" w:hanging="580"/>
      <w:jc w:val="both"/>
    </w:pPr>
    <w:rPr>
      <w:rFonts w:ascii="Times" w:hAnsi="Times" w:cs="Times"/>
      <w:sz w:val="24"/>
      <w:lang w:val="nl" w:eastAsia="zh-CN"/>
    </w:rPr>
  </w:style>
  <w:style w:type="paragraph" w:customStyle="1" w:styleId="begripDFTkop">
    <w:name w:val="begrip_DFT_kop"/>
    <w:basedOn w:val="begripDFT"/>
    <w:pPr>
      <w:pBdr>
        <w:top w:val="none" w:sz="0" w:space="0" w:color="000000"/>
        <w:left w:val="none" w:sz="0" w:space="0" w:color="000000"/>
        <w:bottom w:val="single" w:sz="6" w:space="0" w:color="000000"/>
        <w:right w:val="none" w:sz="0" w:space="0" w:color="000000"/>
      </w:pBdr>
      <w:tabs>
        <w:tab w:val="center" w:pos="7360"/>
      </w:tabs>
    </w:pPr>
  </w:style>
  <w:style w:type="paragraph" w:customStyle="1" w:styleId="testgeval">
    <w:name w:val="testgeval"/>
    <w:basedOn w:val="Normal"/>
    <w:pPr>
      <w:tabs>
        <w:tab w:val="center" w:pos="2800"/>
        <w:tab w:val="center" w:pos="3960"/>
        <w:tab w:val="center" w:pos="5100"/>
        <w:tab w:val="center" w:pos="6200"/>
        <w:tab w:val="center" w:pos="7360"/>
      </w:tabs>
      <w:jc w:val="both"/>
    </w:pPr>
  </w:style>
  <w:style w:type="paragraph" w:customStyle="1" w:styleId="testscript">
    <w:name w:val="testscript"/>
    <w:basedOn w:val="2"/>
    <w:pPr>
      <w:tabs>
        <w:tab w:val="center" w:pos="7920"/>
      </w:tabs>
      <w:ind w:left="2260" w:hanging="1139"/>
    </w:pPr>
  </w:style>
  <w:style w:type="paragraph" w:customStyle="1" w:styleId="1">
    <w:name w:val="1"/>
    <w:pPr>
      <w:suppressAutoHyphens/>
      <w:spacing w:after="40"/>
      <w:ind w:left="2268" w:hanging="284"/>
    </w:pPr>
    <w:rPr>
      <w:rFonts w:ascii="Times" w:hAnsi="Times" w:cs="Times"/>
      <w:sz w:val="24"/>
      <w:lang w:val="nl" w:eastAsia="zh-CN"/>
    </w:rPr>
  </w:style>
  <w:style w:type="paragraph" w:customStyle="1" w:styleId="0">
    <w:name w:val="0"/>
    <w:pPr>
      <w:suppressAutoHyphens/>
      <w:spacing w:after="40"/>
      <w:ind w:left="1134" w:hanging="284"/>
    </w:pPr>
    <w:rPr>
      <w:rFonts w:ascii="Times" w:hAnsi="Times" w:cs="Times"/>
      <w:sz w:val="24"/>
      <w:lang w:val="nl" w:eastAsia="zh-CN"/>
    </w:rPr>
  </w:style>
  <w:style w:type="paragraph" w:customStyle="1" w:styleId="3">
    <w:name w:val="3"/>
    <w:pPr>
      <w:suppressAutoHyphens/>
      <w:spacing w:after="40"/>
      <w:ind w:left="2262" w:hanging="562"/>
      <w:jc w:val="both"/>
    </w:pPr>
    <w:rPr>
      <w:rFonts w:ascii="Times" w:hAnsi="Times" w:cs="Times"/>
      <w:sz w:val="24"/>
      <w:lang w:val="nl" w:eastAsia="zh-CN"/>
    </w:rPr>
  </w:style>
  <w:style w:type="paragraph" w:customStyle="1" w:styleId="Plattetekst3">
    <w:name w:val="Platte tekst 3"/>
    <w:basedOn w:val="Normal"/>
    <w:pPr>
      <w:jc w:val="both"/>
    </w:pPr>
    <w:rPr>
      <w:rFonts w:ascii="Times New Roman" w:hAnsi="Times New Roman" w:cs="Times New Roman"/>
    </w:rPr>
  </w:style>
  <w:style w:type="paragraph" w:customStyle="1" w:styleId="ti">
    <w:name w:val="ti"/>
    <w:basedOn w:val="Normal"/>
    <w:pPr>
      <w:spacing w:after="8200"/>
    </w:pPr>
  </w:style>
  <w:style w:type="paragraph" w:customStyle="1" w:styleId="Plattetekst2">
    <w:name w:val="Platte tekst 2"/>
    <w:basedOn w:val="Normal"/>
    <w:rPr>
      <w:b/>
    </w:rPr>
  </w:style>
  <w:style w:type="paragraph" w:customStyle="1" w:styleId="Standaardtabel1">
    <w:name w:val="Standaardtabel1"/>
    <w:basedOn w:val="Normal"/>
    <w:pPr>
      <w:spacing w:before="40" w:after="40" w:line="240" w:lineRule="auto"/>
    </w:pPr>
    <w:rPr>
      <w:rFonts w:ascii="Times New Roman" w:hAnsi="Times New Roman" w:cs="Times New Roman"/>
      <w:sz w:val="22"/>
    </w:rPr>
  </w:style>
  <w:style w:type="paragraph" w:customStyle="1" w:styleId="Bijlage">
    <w:name w:val="Bijlage"/>
    <w:basedOn w:val="Normal"/>
  </w:style>
  <w:style w:type="paragraph" w:customStyle="1" w:styleId="Lijstalinea">
    <w:name w:val="Lijstalinea"/>
    <w:basedOn w:val="Normal"/>
    <w:pPr>
      <w:ind w:left="720"/>
    </w:pPr>
  </w:style>
  <w:style w:type="paragraph" w:customStyle="1" w:styleId="Vastetekst">
    <w:name w:val="Vaste tekst"/>
    <w:basedOn w:val="Normal"/>
    <w:pPr>
      <w:spacing w:line="260" w:lineRule="exact"/>
    </w:pPr>
    <w:rPr>
      <w:rFonts w:ascii="Myriad-Italic" w:hAnsi="Myriad-Italic" w:cs="Myriad-Italic"/>
      <w:sz w:val="16"/>
    </w:rPr>
  </w:style>
  <w:style w:type="paragraph" w:customStyle="1" w:styleId="Aanhef0">
    <w:name w:val="Aanhef"/>
    <w:basedOn w:val="Normal"/>
    <w:next w:val="Normal"/>
    <w:pPr>
      <w:spacing w:line="260" w:lineRule="atLeast"/>
    </w:pPr>
    <w:rPr>
      <w:rFonts w:ascii="Times New Roman" w:hAnsi="Times New Roman" w:cs="Times New Roman"/>
      <w:spacing w:val="5"/>
      <w:sz w:val="22"/>
    </w:rPr>
  </w:style>
  <w:style w:type="paragraph" w:customStyle="1" w:styleId="Ballontekst">
    <w:name w:val="Ballontekst"/>
    <w:basedOn w:val="Normal"/>
    <w:rPr>
      <w:rFonts w:ascii="Tahoma" w:hAnsi="Tahoma" w:cs="Tahoma"/>
      <w:sz w:val="16"/>
      <w:szCs w:val="16"/>
    </w:rPr>
  </w:style>
  <w:style w:type="paragraph" w:customStyle="1" w:styleId="Revisie">
    <w:name w:val="Revisie"/>
    <w:pPr>
      <w:suppressAutoHyphens/>
    </w:pPr>
    <w:rPr>
      <w:rFonts w:ascii="Verdana" w:hAnsi="Verdana" w:cs="Verdana"/>
      <w:lang w:val="nl-NL" w:eastAsia="zh-CN"/>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erChar">
    <w:name w:val="Header Char"/>
    <w:basedOn w:val="DefaultParagraphFont"/>
    <w:link w:val="Header"/>
    <w:uiPriority w:val="99"/>
    <w:rsid w:val="001D72ED"/>
    <w:rPr>
      <w:rFonts w:ascii="Verdana" w:hAnsi="Verdana" w:cs="Verdana"/>
      <w:sz w:val="16"/>
      <w:lang w:val="nl-NL" w:eastAsia="zh-CN"/>
    </w:rPr>
  </w:style>
  <w:style w:type="paragraph" w:styleId="Revision">
    <w:name w:val="Revision"/>
    <w:hidden/>
    <w:uiPriority w:val="99"/>
    <w:semiHidden/>
    <w:rsid w:val="004C4B0E"/>
    <w:rPr>
      <w:rFonts w:ascii="Verdana" w:hAnsi="Verdana" w:cs="Verdana"/>
      <w:lang w:val="nl-NL" w:eastAsia="zh-CN"/>
    </w:rPr>
  </w:style>
  <w:style w:type="paragraph" w:styleId="BalloonText">
    <w:name w:val="Balloon Text"/>
    <w:basedOn w:val="Normal"/>
    <w:link w:val="BalloonTextChar"/>
    <w:uiPriority w:val="99"/>
    <w:semiHidden/>
    <w:unhideWhenUsed/>
    <w:rsid w:val="004C4B0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4B0E"/>
    <w:rPr>
      <w:rFonts w:ascii="Segoe UI" w:hAnsi="Segoe UI" w:cs="Segoe UI"/>
      <w:sz w:val="18"/>
      <w:szCs w:val="18"/>
      <w:lang w:val="nl-NL" w:eastAsia="zh-CN"/>
    </w:rPr>
  </w:style>
  <w:style w:type="paragraph" w:styleId="ListParagraph">
    <w:name w:val="List Paragraph"/>
    <w:basedOn w:val="Normal"/>
    <w:uiPriority w:val="34"/>
    <w:qFormat/>
    <w:rsid w:val="00F40AC2"/>
    <w:pPr>
      <w:ind w:left="720"/>
      <w:contextualSpacing/>
    </w:pPr>
  </w:style>
  <w:style w:type="paragraph" w:customStyle="1" w:styleId="paragraph">
    <w:name w:val="paragraph"/>
    <w:basedOn w:val="Normal"/>
    <w:rsid w:val="008B7218"/>
    <w:pPr>
      <w:suppressAutoHyphens w:val="0"/>
      <w:spacing w:before="100" w:beforeAutospacing="1" w:after="100" w:afterAutospacing="1" w:line="240" w:lineRule="auto"/>
    </w:pPr>
    <w:rPr>
      <w:rFonts w:ascii="Times New Roman" w:hAnsi="Times New Roman" w:cs="Times New Roman"/>
      <w:sz w:val="24"/>
      <w:szCs w:val="24"/>
      <w:lang w:val="en-AU" w:eastAsia="en-AU"/>
    </w:rPr>
  </w:style>
  <w:style w:type="character" w:customStyle="1" w:styleId="normaltextrun">
    <w:name w:val="normaltextrun"/>
    <w:basedOn w:val="DefaultParagraphFont"/>
    <w:rsid w:val="000E1D2F"/>
  </w:style>
  <w:style w:type="character" w:customStyle="1" w:styleId="spellingerror">
    <w:name w:val="spellingerror"/>
    <w:basedOn w:val="DefaultParagraphFont"/>
    <w:rsid w:val="000E1D2F"/>
  </w:style>
  <w:style w:type="character" w:customStyle="1" w:styleId="UnresolvedMention1">
    <w:name w:val="Unresolved Mention1"/>
    <w:basedOn w:val="DefaultParagraphFont"/>
    <w:uiPriority w:val="99"/>
    <w:semiHidden/>
    <w:unhideWhenUsed/>
    <w:rsid w:val="003A379B"/>
    <w:rPr>
      <w:color w:val="808080"/>
      <w:shd w:val="clear" w:color="auto" w:fill="E6E6E6"/>
    </w:rPr>
  </w:style>
  <w:style w:type="character" w:customStyle="1" w:styleId="eop">
    <w:name w:val="eop"/>
    <w:basedOn w:val="DefaultParagraphFont"/>
    <w:rsid w:val="008B7218"/>
  </w:style>
  <w:style w:type="character" w:customStyle="1" w:styleId="UnresolvedMention2">
    <w:name w:val="Unresolved Mention2"/>
    <w:basedOn w:val="DefaultParagraphFont"/>
    <w:uiPriority w:val="99"/>
    <w:semiHidden/>
    <w:unhideWhenUsed/>
    <w:rsid w:val="00A05063"/>
    <w:rPr>
      <w:color w:val="808080"/>
      <w:shd w:val="clear" w:color="auto" w:fill="E6E6E6"/>
    </w:rPr>
  </w:style>
  <w:style w:type="character" w:styleId="UnresolvedMention">
    <w:name w:val="Unresolved Mention"/>
    <w:basedOn w:val="DefaultParagraphFont"/>
    <w:uiPriority w:val="99"/>
    <w:semiHidden/>
    <w:unhideWhenUsed/>
    <w:rsid w:val="00122D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397870">
      <w:bodyDiv w:val="1"/>
      <w:marLeft w:val="0"/>
      <w:marRight w:val="0"/>
      <w:marTop w:val="0"/>
      <w:marBottom w:val="0"/>
      <w:divBdr>
        <w:top w:val="none" w:sz="0" w:space="0" w:color="auto"/>
        <w:left w:val="none" w:sz="0" w:space="0" w:color="auto"/>
        <w:bottom w:val="none" w:sz="0" w:space="0" w:color="auto"/>
        <w:right w:val="none" w:sz="0" w:space="0" w:color="auto"/>
      </w:divBdr>
      <w:divsChild>
        <w:div w:id="161166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footer" Target="footer7.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bitbucket.org/itc303teampharmacon/pharmacy_app/src/e5fec6ae6faacaddb98a8051638e783cbfe42f44/documents/Iteration%20Plan/?at=maste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bitbucket.org/itc303teampharmacon/pharmacy_app/src/e5fec6ae6faacaddb98a8051638e783cbfe42f44/documents/Pharmacy%20Error%20Tracker%20Risk%20List.xlsx?at=master&amp;fileviewer=file-view-default" TargetMode="External"/><Relationship Id="rId32"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0.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9.xml"/><Relationship Id="rId30" Type="http://schemas.openxmlformats.org/officeDocument/2006/relationships/footer" Target="footer10.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Appl\HUISST~1\Sjablonen\Sogeti\Rapport%20N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7F7C1-7E5B-4A22-BFAD-9CECC224B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NL</Template>
  <TotalTime>372</TotalTime>
  <Pages>1</Pages>
  <Words>3185</Words>
  <Characters>18161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Template TMap Next</vt:lpstr>
    </vt:vector>
  </TitlesOfParts>
  <Company/>
  <LinksUpToDate>false</LinksUpToDate>
  <CharactersWithSpaces>21304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TMap Next</dc:title>
  <dc:subject/>
  <dc:creator>Ewald Roodenrijs</dc:creator>
  <cp:keywords>v2.1;May 2010</cp:keywords>
  <dc:description/>
  <cp:lastModifiedBy>Jette McKellar</cp:lastModifiedBy>
  <cp:revision>246</cp:revision>
  <cp:lastPrinted>2007-12-19T09:03:00Z</cp:lastPrinted>
  <dcterms:created xsi:type="dcterms:W3CDTF">2018-04-11T05:11:00Z</dcterms:created>
  <dcterms:modified xsi:type="dcterms:W3CDTF">2018-05-31T12:14:00Z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ieuweVelden">
    <vt:lpwstr>Ja</vt:lpwstr>
  </property>
  <property fmtid="{D5CDD505-2E9C-101B-9397-08002B2CF9AE}" pid="3" name="alg_Vertrouwelijkheid">
    <vt:lpwstr>  </vt:lpwstr>
  </property>
  <property fmtid="{D5CDD505-2E9C-101B-9397-08002B2CF9AE}" pid="4" name="sgt_Auteur">
    <vt:lpwstr>SC</vt:lpwstr>
  </property>
  <property fmtid="{D5CDD505-2E9C-101B-9397-08002B2CF9AE}" pid="5" name="sgt_Bedrijfsnaam">
    <vt:lpwstr>Sogeti Nederland B.V.</vt:lpwstr>
  </property>
  <property fmtid="{D5CDD505-2E9C-101B-9397-08002B2CF9AE}" pid="6" name="sgt_BedrijfsnaamKort">
    <vt:lpwstr>Sogeti</vt:lpwstr>
  </property>
  <property fmtid="{D5CDD505-2E9C-101B-9397-08002B2CF9AE}" pid="7" name="sgt_DocumentDatum">
    <vt:lpwstr>May 12, 2010</vt:lpwstr>
  </property>
  <property fmtid="{D5CDD505-2E9C-101B-9397-08002B2CF9AE}" pid="8" name="sgt_DocumentVersie">
    <vt:lpwstr>2.1</vt:lpwstr>
  </property>
  <property fmtid="{D5CDD505-2E9C-101B-9397-08002B2CF9AE}" pid="9" name="sgt_Kenmerk">
    <vt:lpwstr/>
  </property>
  <property fmtid="{D5CDD505-2E9C-101B-9397-08002B2CF9AE}" pid="10" name="sgt_Plaats">
    <vt:lpwstr>Vianen</vt:lpwstr>
  </property>
  <property fmtid="{D5CDD505-2E9C-101B-9397-08002B2CF9AE}" pid="11" name="sgt_RapportTitel">
    <vt:lpwstr>Template master test plan</vt:lpwstr>
  </property>
  <property fmtid="{D5CDD505-2E9C-101B-9397-08002B2CF9AE}" pid="12" name="sgt_VestigingsplaatsHoofdKantoor">
    <vt:lpwstr>Vianen</vt:lpwstr>
  </property>
</Properties>
</file>